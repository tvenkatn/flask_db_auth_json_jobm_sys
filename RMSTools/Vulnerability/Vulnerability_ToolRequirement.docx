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25560" w14:textId="77777777" w:rsidR="008E1862" w:rsidRPr="004D14DB" w:rsidRDefault="009122F0" w:rsidP="00186E81">
      <w:pPr>
        <w:rPr>
          <w:rFonts w:asciiTheme="minorHAnsi" w:hAnsiTheme="minorHAnsi"/>
        </w:rPr>
      </w:pPr>
      <w:r w:rsidRPr="004D14DB">
        <w:rPr>
          <w:rFonts w:asciiTheme="minorHAnsi" w:hAnsiTheme="minorHAnsi"/>
          <w:noProof/>
          <w:lang w:eastAsia="en-US"/>
        </w:rPr>
        <w:drawing>
          <wp:inline distT="0" distB="0" distL="0" distR="0" wp14:anchorId="24125A55" wp14:editId="24125A56">
            <wp:extent cx="739140" cy="685800"/>
            <wp:effectExtent l="19050" t="0" r="3810" b="0"/>
            <wp:docPr id="17" name="Picture 17" descr="Global_RMS_Logo_CMYK_22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lobal_RMS_Logo_CMYK_220 (1)"/>
                    <pic:cNvPicPr>
                      <a:picLocks noChangeAspect="1" noChangeArrowheads="1"/>
                    </pic:cNvPicPr>
                  </pic:nvPicPr>
                  <pic:blipFill>
                    <a:blip r:embed="rId11" cstate="print"/>
                    <a:srcRect/>
                    <a:stretch>
                      <a:fillRect/>
                    </a:stretch>
                  </pic:blipFill>
                  <pic:spPr bwMode="auto">
                    <a:xfrm>
                      <a:off x="0" y="0"/>
                      <a:ext cx="739140" cy="685800"/>
                    </a:xfrm>
                    <a:prstGeom prst="rect">
                      <a:avLst/>
                    </a:prstGeom>
                    <a:noFill/>
                    <a:ln w="9525">
                      <a:noFill/>
                      <a:miter lim="800000"/>
                      <a:headEnd/>
                      <a:tailEnd/>
                    </a:ln>
                  </pic:spPr>
                </pic:pic>
              </a:graphicData>
            </a:graphic>
          </wp:inline>
        </w:drawing>
      </w:r>
    </w:p>
    <w:p w14:paraId="24125561" w14:textId="77777777" w:rsidR="00D83529" w:rsidRPr="004D14DB" w:rsidRDefault="00D83529" w:rsidP="00D17697">
      <w:pPr>
        <w:rPr>
          <w:rFonts w:asciiTheme="minorHAnsi" w:hAnsiTheme="minorHAnsi"/>
        </w:rPr>
      </w:pPr>
    </w:p>
    <w:p w14:paraId="24125562" w14:textId="38E0309E" w:rsidR="00D83529" w:rsidRPr="004D14DB" w:rsidRDefault="00485976" w:rsidP="00186E81">
      <w:pPr>
        <w:rPr>
          <w:rFonts w:asciiTheme="minorHAnsi" w:hAnsiTheme="minorHAnsi" w:cs="Arial"/>
          <w:b/>
          <w:sz w:val="56"/>
          <w:szCs w:val="56"/>
        </w:rPr>
      </w:pPr>
      <w:r>
        <w:rPr>
          <w:rFonts w:asciiTheme="minorHAnsi" w:hAnsiTheme="minorHAnsi" w:cs="Arial"/>
          <w:b/>
          <w:sz w:val="56"/>
          <w:szCs w:val="56"/>
        </w:rPr>
        <w:t>Vulnerability</w:t>
      </w:r>
      <w:r w:rsidR="00653431" w:rsidRPr="004D14DB">
        <w:rPr>
          <w:rFonts w:asciiTheme="minorHAnsi" w:hAnsiTheme="minorHAnsi" w:cs="Arial"/>
          <w:b/>
          <w:sz w:val="56"/>
          <w:szCs w:val="56"/>
        </w:rPr>
        <w:t xml:space="preserve"> Tool Requirement</w:t>
      </w:r>
    </w:p>
    <w:p w14:paraId="24125563" w14:textId="77777777" w:rsidR="00D83529" w:rsidRPr="004D14DB" w:rsidRDefault="00D83529" w:rsidP="00D83529">
      <w:pPr>
        <w:rPr>
          <w:rFonts w:asciiTheme="minorHAnsi" w:hAnsiTheme="minorHAnsi"/>
          <w:sz w:val="18"/>
        </w:rPr>
      </w:pPr>
      <w:bookmarkStart w:id="0" w:name="_Toc109014582"/>
      <w:bookmarkStart w:id="1" w:name="_Toc109014664"/>
      <w:bookmarkStart w:id="2" w:name="_Toc109015732"/>
      <w:bookmarkStart w:id="3" w:name="_Toc109459415"/>
      <w:bookmarkStart w:id="4" w:name="_Toc118097731"/>
      <w:bookmarkStart w:id="5" w:name="_Toc121561391"/>
      <w:bookmarkStart w:id="6" w:name="_Toc121908105"/>
    </w:p>
    <w:bookmarkEnd w:id="0"/>
    <w:bookmarkEnd w:id="1"/>
    <w:bookmarkEnd w:id="2"/>
    <w:bookmarkEnd w:id="3"/>
    <w:bookmarkEnd w:id="4"/>
    <w:bookmarkEnd w:id="5"/>
    <w:bookmarkEnd w:id="6"/>
    <w:p w14:paraId="24125564" w14:textId="5C85EF33" w:rsidR="00D83529" w:rsidRPr="004D14DB" w:rsidRDefault="00D83529" w:rsidP="00D83529">
      <w:pPr>
        <w:rPr>
          <w:rFonts w:asciiTheme="minorHAnsi" w:hAnsiTheme="minorHAnsi"/>
          <w:sz w:val="18"/>
        </w:rPr>
      </w:pPr>
      <w:r w:rsidRPr="004D14DB">
        <w:rPr>
          <w:rFonts w:asciiTheme="minorHAnsi" w:hAnsiTheme="minorHAnsi"/>
          <w:sz w:val="18"/>
        </w:rPr>
        <w:t xml:space="preserve">Copyright © </w:t>
      </w:r>
      <w:r w:rsidRPr="004D14DB">
        <w:rPr>
          <w:rFonts w:asciiTheme="minorHAnsi" w:hAnsiTheme="minorHAnsi"/>
          <w:sz w:val="18"/>
        </w:rPr>
        <w:fldChar w:fldCharType="begin"/>
      </w:r>
      <w:r w:rsidRPr="004D14DB">
        <w:rPr>
          <w:rFonts w:asciiTheme="minorHAnsi" w:hAnsiTheme="minorHAnsi"/>
          <w:sz w:val="18"/>
        </w:rPr>
        <w:instrText xml:space="preserve"> DATE \@ "yyyy" \* MERGEFORMAT </w:instrText>
      </w:r>
      <w:r w:rsidRPr="004D14DB">
        <w:rPr>
          <w:rFonts w:asciiTheme="minorHAnsi" w:hAnsiTheme="minorHAnsi"/>
          <w:sz w:val="18"/>
        </w:rPr>
        <w:fldChar w:fldCharType="separate"/>
      </w:r>
      <w:ins w:id="7" w:author="Mohammad Razavi" w:date="2017-03-08T09:36:00Z">
        <w:r w:rsidR="006B1C71">
          <w:rPr>
            <w:rFonts w:asciiTheme="minorHAnsi" w:hAnsiTheme="minorHAnsi"/>
            <w:noProof/>
            <w:sz w:val="18"/>
          </w:rPr>
          <w:t>2017</w:t>
        </w:r>
      </w:ins>
      <w:ins w:id="8" w:author="T Sriniwas" w:date="2017-02-09T10:05:00Z">
        <w:del w:id="9" w:author="Mohammad Razavi" w:date="2017-03-08T09:36:00Z">
          <w:r w:rsidR="00816E5B" w:rsidDel="006B1C71">
            <w:rPr>
              <w:rFonts w:asciiTheme="minorHAnsi" w:hAnsiTheme="minorHAnsi"/>
              <w:noProof/>
              <w:sz w:val="18"/>
            </w:rPr>
            <w:delText>2017</w:delText>
          </w:r>
        </w:del>
      </w:ins>
      <w:del w:id="10" w:author="Mohammad Razavi" w:date="2017-03-08T09:36:00Z">
        <w:r w:rsidR="00782E23" w:rsidDel="006B1C71">
          <w:rPr>
            <w:rFonts w:asciiTheme="minorHAnsi" w:hAnsiTheme="minorHAnsi"/>
            <w:noProof/>
            <w:sz w:val="18"/>
          </w:rPr>
          <w:delText>2016</w:delText>
        </w:r>
      </w:del>
      <w:r w:rsidRPr="004D14DB">
        <w:rPr>
          <w:rFonts w:asciiTheme="minorHAnsi" w:hAnsiTheme="minorHAnsi"/>
          <w:sz w:val="18"/>
        </w:rPr>
        <w:fldChar w:fldCharType="end"/>
      </w:r>
      <w:r w:rsidRPr="004D14DB">
        <w:rPr>
          <w:rFonts w:asciiTheme="minorHAnsi" w:hAnsiTheme="minorHAnsi"/>
          <w:sz w:val="18"/>
        </w:rPr>
        <w:t xml:space="preserve"> Risk Management Solutions, Inc. All Rights Reserved</w:t>
      </w:r>
    </w:p>
    <w:p w14:paraId="24125565" w14:textId="77777777" w:rsidR="00D83529" w:rsidRPr="004D14DB" w:rsidRDefault="00D83529" w:rsidP="00D83529">
      <w:pPr>
        <w:pStyle w:val="Body"/>
        <w:rPr>
          <w:rFonts w:asciiTheme="minorHAnsi" w:hAnsiTheme="minorHAnsi"/>
        </w:rPr>
      </w:pPr>
      <w:bookmarkStart w:id="11" w:name="_Toc109014583"/>
      <w:bookmarkStart w:id="12" w:name="_Toc109014665"/>
      <w:bookmarkStart w:id="13" w:name="_Toc109015733"/>
      <w:bookmarkStart w:id="14" w:name="_Toc109459416"/>
      <w:bookmarkStart w:id="15" w:name="_Toc118097732"/>
      <w:bookmarkStart w:id="16" w:name="_Toc121561392"/>
      <w:bookmarkStart w:id="17" w:name="_Toc121908106"/>
    </w:p>
    <w:p w14:paraId="24125566" w14:textId="77777777" w:rsidR="00D83529" w:rsidRPr="004D14DB" w:rsidRDefault="00D83529" w:rsidP="00D83529">
      <w:pPr>
        <w:pStyle w:val="Body"/>
        <w:rPr>
          <w:rFonts w:asciiTheme="minorHAnsi" w:hAnsiTheme="minorHAnsi"/>
        </w:rPr>
      </w:pPr>
      <w:r w:rsidRPr="004D14DB">
        <w:rPr>
          <w:rFonts w:asciiTheme="minorHAnsi" w:hAnsiTheme="minorHAnsi"/>
        </w:rPr>
        <w:t>Risk Management Solutions, Inc. CONFIDENTIAL INFORMATION</w:t>
      </w:r>
      <w:bookmarkEnd w:id="11"/>
      <w:bookmarkEnd w:id="12"/>
      <w:bookmarkEnd w:id="13"/>
      <w:bookmarkEnd w:id="14"/>
      <w:bookmarkEnd w:id="15"/>
      <w:bookmarkEnd w:id="16"/>
      <w:bookmarkEnd w:id="17"/>
    </w:p>
    <w:p w14:paraId="24125567" w14:textId="77777777" w:rsidR="00D83529" w:rsidRPr="004D14DB" w:rsidRDefault="00D83529" w:rsidP="00D83529">
      <w:pPr>
        <w:pStyle w:val="Body"/>
        <w:rPr>
          <w:rFonts w:asciiTheme="minorHAnsi" w:hAnsiTheme="minorHAnsi"/>
        </w:rPr>
      </w:pPr>
      <w:r w:rsidRPr="004D14DB">
        <w:rPr>
          <w:rFonts w:asciiTheme="minorHAnsi" w:hAnsiTheme="minorHAnsi"/>
        </w:rPr>
        <w:t xml:space="preserve">This document contains proprietary information of Risk Management Solutions, Inc. This information is highly confidential. Use, duplication and disclosure of the information contained in this document </w:t>
      </w:r>
      <w:r w:rsidR="00C3440C" w:rsidRPr="004D14DB">
        <w:rPr>
          <w:rFonts w:asciiTheme="minorHAnsi" w:hAnsiTheme="minorHAnsi"/>
        </w:rPr>
        <w:t>are</w:t>
      </w:r>
      <w:r w:rsidRPr="004D14DB">
        <w:rPr>
          <w:rFonts w:asciiTheme="minorHAnsi" w:hAnsiTheme="minorHAnsi"/>
        </w:rPr>
        <w:t xml:space="preserve"> restricted by Nondisclosure agreement. The information contained in this document may not be reproduced or shared with any third parties without the explicit prior written consent of Risk Management Solutions, Inc.</w:t>
      </w:r>
    </w:p>
    <w:p w14:paraId="24125568" w14:textId="77777777" w:rsidR="00D83529" w:rsidRPr="004D14DB" w:rsidRDefault="00D83529" w:rsidP="00D83529">
      <w:pPr>
        <w:pStyle w:val="Body"/>
        <w:rPr>
          <w:rFonts w:asciiTheme="minorHAnsi" w:hAnsiTheme="minorHAnsi"/>
        </w:rPr>
      </w:pPr>
      <w:r w:rsidRPr="004D14DB">
        <w:rPr>
          <w:rFonts w:asciiTheme="minorHAnsi" w:hAnsiTheme="minorHAnsi"/>
        </w:rPr>
        <w:t xml:space="preserve">Risk Management Solutions, Inc. </w:t>
      </w:r>
      <w:r w:rsidRPr="004D14DB">
        <w:rPr>
          <w:rFonts w:asciiTheme="minorHAnsi" w:hAnsiTheme="minorHAnsi"/>
        </w:rPr>
        <w:br/>
        <w:t>7</w:t>
      </w:r>
      <w:r w:rsidR="00C3440C" w:rsidRPr="004D14DB">
        <w:rPr>
          <w:rFonts w:asciiTheme="minorHAnsi" w:hAnsiTheme="minorHAnsi"/>
        </w:rPr>
        <w:t>57</w:t>
      </w:r>
      <w:r w:rsidRPr="004D14DB">
        <w:rPr>
          <w:rFonts w:asciiTheme="minorHAnsi" w:hAnsiTheme="minorHAnsi"/>
        </w:rPr>
        <w:t>5 Gateway Blvd.</w:t>
      </w:r>
      <w:r w:rsidRPr="004D14DB">
        <w:rPr>
          <w:rFonts w:asciiTheme="minorHAnsi" w:hAnsiTheme="minorHAnsi"/>
        </w:rPr>
        <w:br/>
        <w:t>Newark, CA 94560</w:t>
      </w:r>
      <w:r w:rsidRPr="004D14DB">
        <w:rPr>
          <w:rFonts w:asciiTheme="minorHAnsi" w:hAnsiTheme="minorHAnsi"/>
        </w:rPr>
        <w:br/>
        <w:t>Phone:</w:t>
      </w:r>
      <w:r w:rsidRPr="004D14DB">
        <w:rPr>
          <w:rFonts w:asciiTheme="minorHAnsi" w:hAnsiTheme="minorHAnsi"/>
        </w:rPr>
        <w:tab/>
        <w:t>510-505-2500</w:t>
      </w:r>
      <w:r w:rsidRPr="004D14DB">
        <w:rPr>
          <w:rFonts w:asciiTheme="minorHAnsi" w:hAnsiTheme="minorHAnsi"/>
        </w:rPr>
        <w:br/>
        <w:t>Fax:</w:t>
      </w:r>
      <w:r w:rsidRPr="004D14DB">
        <w:rPr>
          <w:rFonts w:asciiTheme="minorHAnsi" w:hAnsiTheme="minorHAnsi"/>
        </w:rPr>
        <w:tab/>
        <w:t xml:space="preserve">510-505-2501 </w:t>
      </w:r>
    </w:p>
    <w:p w14:paraId="24125569" w14:textId="77777777" w:rsidR="00D83529" w:rsidRPr="004D14DB" w:rsidRDefault="00D83529" w:rsidP="00D83529">
      <w:pPr>
        <w:pStyle w:val="Body"/>
        <w:rPr>
          <w:rFonts w:asciiTheme="minorHAnsi" w:hAnsiTheme="minorHAnsi"/>
        </w:rPr>
      </w:pPr>
      <w:r w:rsidRPr="004D14DB">
        <w:rPr>
          <w:rFonts w:asciiTheme="minorHAnsi" w:hAnsiTheme="minorHAnsi"/>
        </w:rPr>
        <w:t>Risk Management Solutions, Inc. (RMS) presents the information in this document for internal review by its customers. No part of this document may be disclosed or reproduced in any form without prior consent from Risk Management Solutions, Inc.</w:t>
      </w:r>
    </w:p>
    <w:p w14:paraId="2412556A" w14:textId="77777777" w:rsidR="00937B06" w:rsidRPr="004D14DB" w:rsidRDefault="00D83529" w:rsidP="009E4423">
      <w:pPr>
        <w:pStyle w:val="Caption"/>
        <w:rPr>
          <w:rFonts w:asciiTheme="minorHAnsi" w:hAnsiTheme="minorHAnsi"/>
          <w:sz w:val="40"/>
          <w:szCs w:val="40"/>
        </w:rPr>
      </w:pPr>
      <w:r w:rsidRPr="004D14DB">
        <w:rPr>
          <w:rFonts w:asciiTheme="minorHAnsi" w:hAnsiTheme="minorHAnsi"/>
        </w:rPr>
        <w:br w:type="page"/>
      </w:r>
      <w:bookmarkStart w:id="18" w:name="_Toc135641671"/>
      <w:bookmarkStart w:id="19" w:name="_Toc135641824"/>
      <w:bookmarkStart w:id="20" w:name="_Toc135641918"/>
      <w:bookmarkStart w:id="21" w:name="_Toc135645043"/>
      <w:bookmarkStart w:id="22" w:name="_Toc138565519"/>
      <w:r w:rsidR="00781578" w:rsidRPr="004D14DB">
        <w:rPr>
          <w:rFonts w:asciiTheme="minorHAnsi" w:hAnsiTheme="minorHAnsi"/>
          <w:sz w:val="40"/>
          <w:szCs w:val="40"/>
        </w:rPr>
        <w:lastRenderedPageBreak/>
        <w:t>Test Plan Revision Summary</w:t>
      </w:r>
      <w:r w:rsidR="004F5A96" w:rsidRPr="004D14DB">
        <w:rPr>
          <w:rFonts w:asciiTheme="minorHAnsi" w:hAnsiTheme="minorHAnsi"/>
          <w:sz w:val="40"/>
          <w:szCs w:val="40"/>
        </w:rPr>
        <w:t xml:space="preserve"> &amp; Reference</w:t>
      </w:r>
    </w:p>
    <w:p w14:paraId="2412556B" w14:textId="77777777" w:rsidR="00937B06" w:rsidRPr="004D14DB" w:rsidRDefault="00937B06" w:rsidP="00937B06">
      <w:pPr>
        <w:tabs>
          <w:tab w:val="right" w:pos="8640"/>
        </w:tabs>
        <w:rPr>
          <w:rFonts w:asciiTheme="minorHAnsi" w:hAnsiTheme="minorHAnsi"/>
          <w:u w:val="single"/>
        </w:rPr>
      </w:pPr>
      <w:r w:rsidRPr="004D14DB">
        <w:rPr>
          <w:rFonts w:asciiTheme="minorHAnsi" w:hAnsiTheme="minorHAnsi"/>
          <w:u w:val="single"/>
        </w:rPr>
        <w:tab/>
      </w:r>
    </w:p>
    <w:p w14:paraId="2412556C" w14:textId="77777777" w:rsidR="00937B06" w:rsidRPr="004D14DB" w:rsidRDefault="00937B06" w:rsidP="00162D6F">
      <w:pPr>
        <w:pStyle w:val="ListBullet5"/>
        <w:numPr>
          <w:ilvl w:val="0"/>
          <w:numId w:val="0"/>
        </w:numPr>
        <w:ind w:left="1440"/>
        <w:rPr>
          <w:rFonts w:asciiTheme="minorHAnsi" w:hAnsiTheme="minorHAnsi"/>
        </w:rPr>
      </w:pPr>
    </w:p>
    <w:p w14:paraId="2412556D" w14:textId="77777777" w:rsidR="00937B06" w:rsidRPr="004D14DB" w:rsidRDefault="00937B06" w:rsidP="00937B06">
      <w:pPr>
        <w:tabs>
          <w:tab w:val="left" w:pos="1800"/>
        </w:tabs>
        <w:rPr>
          <w:rFonts w:asciiTheme="minorHAnsi" w:hAnsiTheme="minorHAnsi"/>
        </w:rPr>
      </w:pPr>
      <w:r w:rsidRPr="004D14DB">
        <w:rPr>
          <w:rStyle w:val="BodyText2Char"/>
          <w:rFonts w:asciiTheme="minorHAnsi" w:hAnsiTheme="minorHAnsi"/>
        </w:rPr>
        <w:t>Department:</w:t>
      </w:r>
      <w:r w:rsidRPr="004D14DB">
        <w:rPr>
          <w:rFonts w:asciiTheme="minorHAnsi" w:hAnsiTheme="minorHAnsi"/>
        </w:rPr>
        <w:tab/>
        <w:t xml:space="preserve">Model </w:t>
      </w:r>
      <w:r w:rsidR="0090355B" w:rsidRPr="004D14DB">
        <w:rPr>
          <w:rFonts w:asciiTheme="minorHAnsi" w:hAnsiTheme="minorHAnsi"/>
        </w:rPr>
        <w:t>Certification</w:t>
      </w:r>
    </w:p>
    <w:p w14:paraId="2412556E" w14:textId="1E9193D9" w:rsidR="00937B06" w:rsidRPr="004D14DB" w:rsidRDefault="00937B06" w:rsidP="00937B06">
      <w:pPr>
        <w:tabs>
          <w:tab w:val="left" w:pos="1800"/>
        </w:tabs>
        <w:rPr>
          <w:rFonts w:asciiTheme="minorHAnsi" w:hAnsiTheme="minorHAnsi"/>
        </w:rPr>
      </w:pPr>
      <w:r w:rsidRPr="004D14DB">
        <w:rPr>
          <w:rStyle w:val="BodyText2Char"/>
          <w:rFonts w:asciiTheme="minorHAnsi" w:hAnsiTheme="minorHAnsi"/>
        </w:rPr>
        <w:t>Author:</w:t>
      </w:r>
      <w:r w:rsidRPr="004D14DB">
        <w:rPr>
          <w:rFonts w:asciiTheme="minorHAnsi" w:hAnsiTheme="minorHAnsi"/>
        </w:rPr>
        <w:t xml:space="preserve"> </w:t>
      </w:r>
      <w:r w:rsidRPr="004D14DB">
        <w:rPr>
          <w:rFonts w:asciiTheme="minorHAnsi" w:hAnsiTheme="minorHAnsi"/>
        </w:rPr>
        <w:tab/>
      </w:r>
      <w:r w:rsidR="00485976">
        <w:rPr>
          <w:rFonts w:asciiTheme="minorHAnsi" w:hAnsiTheme="minorHAnsi"/>
        </w:rPr>
        <w:t>Mohammad Razavi</w:t>
      </w:r>
    </w:p>
    <w:p w14:paraId="2412556F" w14:textId="69544DA1" w:rsidR="00937B06" w:rsidRPr="004D14DB" w:rsidRDefault="00BD5135" w:rsidP="00937B06">
      <w:pPr>
        <w:tabs>
          <w:tab w:val="left" w:pos="1800"/>
        </w:tabs>
        <w:rPr>
          <w:rFonts w:asciiTheme="minorHAnsi" w:hAnsiTheme="minorHAnsi"/>
        </w:rPr>
      </w:pPr>
      <w:r w:rsidRPr="004D14DB">
        <w:rPr>
          <w:rStyle w:val="BodyText2Char"/>
          <w:rFonts w:asciiTheme="minorHAnsi" w:hAnsiTheme="minorHAnsi"/>
        </w:rPr>
        <w:t>D</w:t>
      </w:r>
      <w:r w:rsidR="00937B06" w:rsidRPr="004D14DB">
        <w:rPr>
          <w:rStyle w:val="BodyText2Char"/>
          <w:rFonts w:asciiTheme="minorHAnsi" w:hAnsiTheme="minorHAnsi"/>
        </w:rPr>
        <w:t>uration:</w:t>
      </w:r>
      <w:r w:rsidR="00937B06" w:rsidRPr="004D14DB">
        <w:rPr>
          <w:rFonts w:asciiTheme="minorHAnsi" w:hAnsiTheme="minorHAnsi"/>
        </w:rPr>
        <w:t xml:space="preserve"> </w:t>
      </w:r>
      <w:r w:rsidR="00937B06" w:rsidRPr="004D14DB">
        <w:rPr>
          <w:rFonts w:asciiTheme="minorHAnsi" w:hAnsiTheme="minorHAnsi"/>
        </w:rPr>
        <w:tab/>
      </w:r>
      <w:r w:rsidR="00653431" w:rsidRPr="004D14DB">
        <w:rPr>
          <w:rFonts w:asciiTheme="minorHAnsi" w:hAnsiTheme="minorHAnsi"/>
        </w:rPr>
        <w:t>June</w:t>
      </w:r>
      <w:r w:rsidR="00937B06" w:rsidRPr="004D14DB">
        <w:rPr>
          <w:rFonts w:asciiTheme="minorHAnsi" w:hAnsiTheme="minorHAnsi"/>
        </w:rPr>
        <w:t xml:space="preserve"> 20</w:t>
      </w:r>
      <w:r w:rsidRPr="004D14DB">
        <w:rPr>
          <w:rFonts w:asciiTheme="minorHAnsi" w:hAnsiTheme="minorHAnsi"/>
        </w:rPr>
        <w:t>1</w:t>
      </w:r>
      <w:r w:rsidR="001B5714" w:rsidRPr="004D14DB">
        <w:rPr>
          <w:rFonts w:asciiTheme="minorHAnsi" w:hAnsiTheme="minorHAnsi"/>
        </w:rPr>
        <w:t>6</w:t>
      </w:r>
      <w:r w:rsidR="00937B06" w:rsidRPr="004D14DB">
        <w:rPr>
          <w:rFonts w:asciiTheme="minorHAnsi" w:hAnsiTheme="minorHAnsi"/>
        </w:rPr>
        <w:t xml:space="preserve">– </w:t>
      </w:r>
      <w:r w:rsidRPr="004D14DB">
        <w:rPr>
          <w:rFonts w:asciiTheme="minorHAnsi" w:hAnsiTheme="minorHAnsi"/>
        </w:rPr>
        <w:t>TDB</w:t>
      </w:r>
    </w:p>
    <w:p w14:paraId="24125570" w14:textId="77777777" w:rsidR="00937B06" w:rsidRPr="004D14DB" w:rsidRDefault="00937B06" w:rsidP="00937B06">
      <w:pPr>
        <w:tabs>
          <w:tab w:val="left" w:pos="1920"/>
        </w:tabs>
        <w:rPr>
          <w:rFonts w:asciiTheme="minorHAnsi" w:hAnsiTheme="minorHAnsi"/>
        </w:rPr>
      </w:pPr>
    </w:p>
    <w:p w14:paraId="24125571" w14:textId="77777777" w:rsidR="00937B06" w:rsidRPr="004D14DB" w:rsidRDefault="00937B06" w:rsidP="00937B06">
      <w:pPr>
        <w:pStyle w:val="BodyText2"/>
        <w:rPr>
          <w:rFonts w:asciiTheme="minorHAnsi" w:hAnsiTheme="minorHAnsi"/>
        </w:rPr>
      </w:pPr>
      <w:r w:rsidRPr="004D14DB">
        <w:rPr>
          <w:rFonts w:asciiTheme="minorHAnsi" w:hAnsiTheme="minorHAnsi"/>
        </w:rPr>
        <w:t>Responsible Parties:</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0"/>
        <w:gridCol w:w="3851"/>
        <w:gridCol w:w="2287"/>
      </w:tblGrid>
      <w:tr w:rsidR="00937B06" w:rsidRPr="004D14DB" w14:paraId="24125575" w14:textId="77777777" w:rsidTr="0065636A">
        <w:tc>
          <w:tcPr>
            <w:tcW w:w="1492" w:type="pct"/>
            <w:shd w:val="clear" w:color="auto" w:fill="003366"/>
          </w:tcPr>
          <w:p w14:paraId="24125572" w14:textId="77777777" w:rsidR="00937B06" w:rsidRPr="004D14DB" w:rsidRDefault="00937B06" w:rsidP="006A5847">
            <w:pPr>
              <w:pStyle w:val="BodyText2"/>
              <w:rPr>
                <w:rFonts w:asciiTheme="minorHAnsi" w:hAnsiTheme="minorHAnsi"/>
                <w:color w:val="FFFFFF"/>
                <w:sz w:val="22"/>
                <w:szCs w:val="22"/>
              </w:rPr>
            </w:pPr>
            <w:r w:rsidRPr="004D14DB">
              <w:rPr>
                <w:rFonts w:asciiTheme="minorHAnsi" w:hAnsiTheme="minorHAnsi"/>
                <w:color w:val="FFFFFF"/>
                <w:sz w:val="22"/>
                <w:szCs w:val="22"/>
              </w:rPr>
              <w:t>Activity</w:t>
            </w:r>
          </w:p>
        </w:tc>
        <w:tc>
          <w:tcPr>
            <w:tcW w:w="2201" w:type="pct"/>
            <w:shd w:val="clear" w:color="auto" w:fill="003366"/>
          </w:tcPr>
          <w:p w14:paraId="24125573" w14:textId="77777777" w:rsidR="00937B06" w:rsidRPr="004D14DB" w:rsidRDefault="00937B06" w:rsidP="006A5847">
            <w:pPr>
              <w:pStyle w:val="BodyText2"/>
              <w:rPr>
                <w:rFonts w:asciiTheme="minorHAnsi" w:hAnsiTheme="minorHAnsi"/>
                <w:color w:val="FFFFFF"/>
                <w:sz w:val="22"/>
                <w:szCs w:val="22"/>
              </w:rPr>
            </w:pPr>
            <w:r w:rsidRPr="004D14DB">
              <w:rPr>
                <w:rFonts w:asciiTheme="minorHAnsi" w:hAnsiTheme="minorHAnsi"/>
                <w:color w:val="FFFFFF"/>
                <w:sz w:val="22"/>
                <w:szCs w:val="22"/>
              </w:rPr>
              <w:t>Person(s) involved</w:t>
            </w:r>
          </w:p>
        </w:tc>
        <w:tc>
          <w:tcPr>
            <w:tcW w:w="1307" w:type="pct"/>
            <w:shd w:val="clear" w:color="auto" w:fill="003366"/>
          </w:tcPr>
          <w:p w14:paraId="24125574" w14:textId="77777777" w:rsidR="00937B06" w:rsidRPr="004D14DB" w:rsidRDefault="00937B06" w:rsidP="006A5847">
            <w:pPr>
              <w:pStyle w:val="BodyText2"/>
              <w:rPr>
                <w:rFonts w:asciiTheme="minorHAnsi" w:hAnsiTheme="minorHAnsi"/>
                <w:color w:val="FFFFFF"/>
                <w:sz w:val="22"/>
                <w:szCs w:val="22"/>
              </w:rPr>
            </w:pPr>
            <w:r w:rsidRPr="004D14DB">
              <w:rPr>
                <w:rFonts w:asciiTheme="minorHAnsi" w:hAnsiTheme="minorHAnsi"/>
                <w:color w:val="FFFFFF"/>
                <w:sz w:val="22"/>
                <w:szCs w:val="22"/>
              </w:rPr>
              <w:t>Status</w:t>
            </w:r>
          </w:p>
        </w:tc>
      </w:tr>
      <w:tr w:rsidR="00937B06" w:rsidRPr="004D14DB" w14:paraId="24125579" w14:textId="77777777" w:rsidTr="0065636A">
        <w:tc>
          <w:tcPr>
            <w:tcW w:w="1492" w:type="pct"/>
          </w:tcPr>
          <w:p w14:paraId="24125576" w14:textId="75E2EE11" w:rsidR="00937B06" w:rsidRPr="004D14DB" w:rsidRDefault="00653431" w:rsidP="006A5847">
            <w:pPr>
              <w:pStyle w:val="BodyText2"/>
              <w:rPr>
                <w:rFonts w:asciiTheme="minorHAnsi" w:hAnsiTheme="minorHAnsi"/>
                <w:b w:val="0"/>
                <w:sz w:val="22"/>
                <w:szCs w:val="22"/>
              </w:rPr>
            </w:pPr>
            <w:r w:rsidRPr="004D14DB">
              <w:rPr>
                <w:rFonts w:asciiTheme="minorHAnsi" w:hAnsiTheme="minorHAnsi"/>
                <w:b w:val="0"/>
                <w:sz w:val="22"/>
                <w:szCs w:val="22"/>
              </w:rPr>
              <w:t>Write</w:t>
            </w:r>
            <w:r w:rsidR="00937B06" w:rsidRPr="004D14DB">
              <w:rPr>
                <w:rFonts w:asciiTheme="minorHAnsi" w:hAnsiTheme="minorHAnsi"/>
                <w:b w:val="0"/>
                <w:sz w:val="22"/>
                <w:szCs w:val="22"/>
              </w:rPr>
              <w:t>-up</w:t>
            </w:r>
          </w:p>
        </w:tc>
        <w:tc>
          <w:tcPr>
            <w:tcW w:w="2201" w:type="pct"/>
          </w:tcPr>
          <w:p w14:paraId="24125577" w14:textId="04DF79D2" w:rsidR="00937B06" w:rsidRPr="004D14DB" w:rsidRDefault="00485976" w:rsidP="00653431">
            <w:pPr>
              <w:pStyle w:val="BodyText2"/>
              <w:rPr>
                <w:rFonts w:asciiTheme="minorHAnsi" w:hAnsiTheme="minorHAnsi"/>
                <w:b w:val="0"/>
                <w:sz w:val="22"/>
                <w:szCs w:val="22"/>
              </w:rPr>
            </w:pPr>
            <w:r>
              <w:rPr>
                <w:rFonts w:asciiTheme="minorHAnsi" w:hAnsiTheme="minorHAnsi"/>
                <w:b w:val="0"/>
                <w:sz w:val="22"/>
                <w:szCs w:val="22"/>
              </w:rPr>
              <w:t>Mohammad Razavi</w:t>
            </w:r>
          </w:p>
        </w:tc>
        <w:tc>
          <w:tcPr>
            <w:tcW w:w="1307" w:type="pct"/>
          </w:tcPr>
          <w:p w14:paraId="24125578" w14:textId="77777777" w:rsidR="00F4402C" w:rsidRPr="004D14DB" w:rsidRDefault="00BD5135" w:rsidP="006A5847">
            <w:pPr>
              <w:pStyle w:val="BodyText2"/>
              <w:rPr>
                <w:rFonts w:asciiTheme="minorHAnsi" w:hAnsiTheme="minorHAnsi"/>
                <w:b w:val="0"/>
                <w:sz w:val="22"/>
                <w:szCs w:val="22"/>
              </w:rPr>
            </w:pPr>
            <w:r w:rsidRPr="004D14DB">
              <w:rPr>
                <w:rFonts w:asciiTheme="minorHAnsi" w:hAnsiTheme="minorHAnsi"/>
                <w:b w:val="0"/>
                <w:sz w:val="22"/>
                <w:szCs w:val="22"/>
              </w:rPr>
              <w:t>Ongoing</w:t>
            </w:r>
          </w:p>
        </w:tc>
      </w:tr>
      <w:tr w:rsidR="00937B06" w:rsidRPr="004D14DB" w14:paraId="2412557D" w14:textId="77777777" w:rsidTr="0065636A">
        <w:tc>
          <w:tcPr>
            <w:tcW w:w="1492" w:type="pct"/>
          </w:tcPr>
          <w:p w14:paraId="2412557A" w14:textId="20743379" w:rsidR="00937B06" w:rsidRPr="004D14DB" w:rsidRDefault="00653431" w:rsidP="00653431">
            <w:pPr>
              <w:pStyle w:val="BodyText2"/>
              <w:rPr>
                <w:rFonts w:asciiTheme="minorHAnsi" w:hAnsiTheme="minorHAnsi"/>
                <w:b w:val="0"/>
                <w:sz w:val="22"/>
                <w:szCs w:val="22"/>
              </w:rPr>
            </w:pPr>
            <w:r w:rsidRPr="004D14DB">
              <w:rPr>
                <w:rFonts w:asciiTheme="minorHAnsi" w:hAnsiTheme="minorHAnsi"/>
                <w:b w:val="0"/>
                <w:sz w:val="22"/>
                <w:szCs w:val="22"/>
              </w:rPr>
              <w:t>Re</w:t>
            </w:r>
            <w:r w:rsidR="00937B06" w:rsidRPr="004D14DB">
              <w:rPr>
                <w:rFonts w:asciiTheme="minorHAnsi" w:hAnsiTheme="minorHAnsi"/>
                <w:b w:val="0"/>
                <w:sz w:val="22"/>
                <w:szCs w:val="22"/>
              </w:rPr>
              <w:t>view</w:t>
            </w:r>
          </w:p>
        </w:tc>
        <w:tc>
          <w:tcPr>
            <w:tcW w:w="2201" w:type="pct"/>
          </w:tcPr>
          <w:p w14:paraId="2412557B" w14:textId="11E73995" w:rsidR="00937B06" w:rsidRPr="004D14DB" w:rsidRDefault="00653431" w:rsidP="00653431">
            <w:pPr>
              <w:pStyle w:val="BodyText2"/>
              <w:rPr>
                <w:rFonts w:asciiTheme="minorHAnsi" w:hAnsiTheme="minorHAnsi"/>
                <w:b w:val="0"/>
                <w:sz w:val="22"/>
                <w:szCs w:val="22"/>
              </w:rPr>
            </w:pPr>
            <w:r w:rsidRPr="004D14DB">
              <w:rPr>
                <w:rFonts w:asciiTheme="minorHAnsi" w:hAnsiTheme="minorHAnsi"/>
                <w:b w:val="0"/>
                <w:sz w:val="22"/>
                <w:szCs w:val="22"/>
              </w:rPr>
              <w:t xml:space="preserve">Ching-Yee Chang , </w:t>
            </w:r>
            <w:r w:rsidR="00485976" w:rsidRPr="004D14DB">
              <w:rPr>
                <w:rFonts w:asciiTheme="minorHAnsi" w:hAnsiTheme="minorHAnsi"/>
                <w:b w:val="0"/>
                <w:sz w:val="22"/>
                <w:szCs w:val="22"/>
              </w:rPr>
              <w:t>Nervdeshwar Pandey</w:t>
            </w:r>
            <w:r w:rsidRPr="004D14DB">
              <w:rPr>
                <w:rFonts w:asciiTheme="minorHAnsi" w:hAnsiTheme="minorHAnsi"/>
                <w:b w:val="0"/>
                <w:sz w:val="22"/>
                <w:szCs w:val="22"/>
              </w:rPr>
              <w:t xml:space="preserve">, Srinivas Thupakula </w:t>
            </w:r>
          </w:p>
        </w:tc>
        <w:tc>
          <w:tcPr>
            <w:tcW w:w="1307" w:type="pct"/>
          </w:tcPr>
          <w:p w14:paraId="2412557C" w14:textId="77777777" w:rsidR="00937B06" w:rsidRPr="004D14DB" w:rsidRDefault="00BD5135" w:rsidP="006A5847">
            <w:pPr>
              <w:pStyle w:val="BodyText2"/>
              <w:rPr>
                <w:rFonts w:asciiTheme="minorHAnsi" w:hAnsiTheme="minorHAnsi"/>
                <w:b w:val="0"/>
                <w:sz w:val="22"/>
                <w:szCs w:val="22"/>
              </w:rPr>
            </w:pPr>
            <w:r w:rsidRPr="004D14DB">
              <w:rPr>
                <w:rFonts w:asciiTheme="minorHAnsi" w:hAnsiTheme="minorHAnsi"/>
                <w:b w:val="0"/>
                <w:sz w:val="22"/>
                <w:szCs w:val="22"/>
              </w:rPr>
              <w:t>TDB</w:t>
            </w:r>
          </w:p>
        </w:tc>
      </w:tr>
    </w:tbl>
    <w:p w14:paraId="24125582" w14:textId="77777777" w:rsidR="00937B06" w:rsidRPr="004D14DB" w:rsidRDefault="00937B06" w:rsidP="00937B06">
      <w:pPr>
        <w:pStyle w:val="BodyText2"/>
        <w:rPr>
          <w:rFonts w:asciiTheme="minorHAnsi" w:hAnsiTheme="minorHAnsi"/>
        </w:rPr>
      </w:pPr>
    </w:p>
    <w:p w14:paraId="24125583" w14:textId="77777777" w:rsidR="00937B06" w:rsidRPr="004D14DB" w:rsidRDefault="00F61694" w:rsidP="00937B06">
      <w:pPr>
        <w:pStyle w:val="BodyText2"/>
        <w:rPr>
          <w:rFonts w:asciiTheme="minorHAnsi" w:hAnsiTheme="minorHAnsi"/>
        </w:rPr>
      </w:pPr>
      <w:r w:rsidRPr="004D14DB">
        <w:rPr>
          <w:rFonts w:asciiTheme="minorHAnsi" w:hAnsiTheme="minorHAnsi"/>
        </w:rPr>
        <w:t>Revision History</w:t>
      </w:r>
      <w:r w:rsidR="002F6BC4" w:rsidRPr="004D14DB">
        <w:rPr>
          <w:rFonts w:asciiTheme="minorHAnsi" w:hAnsiTheme="minorHAnsi"/>
        </w:rPr>
        <w:t>:</w:t>
      </w:r>
    </w:p>
    <w:tbl>
      <w:tblPr>
        <w:tblpPr w:leftFromText="180" w:rightFromText="180" w:vertAnchor="text" w:horzAnchor="margin" w:tblpX="108" w:tblpY="145"/>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2"/>
        <w:gridCol w:w="1196"/>
        <w:gridCol w:w="6570"/>
      </w:tblGrid>
      <w:tr w:rsidR="0016112D" w:rsidRPr="004D14DB" w14:paraId="24125587" w14:textId="77777777" w:rsidTr="0030254A">
        <w:tc>
          <w:tcPr>
            <w:tcW w:w="982" w:type="dxa"/>
            <w:shd w:val="clear" w:color="auto" w:fill="003366"/>
          </w:tcPr>
          <w:p w14:paraId="24125584" w14:textId="77777777" w:rsidR="00937B06" w:rsidRPr="004D14DB" w:rsidRDefault="002C169B" w:rsidP="0065636A">
            <w:pPr>
              <w:rPr>
                <w:rFonts w:asciiTheme="minorHAnsi" w:hAnsiTheme="minorHAnsi"/>
                <w:b/>
                <w:bCs/>
                <w:color w:val="FFFFFF"/>
                <w:sz w:val="20"/>
                <w:szCs w:val="20"/>
              </w:rPr>
            </w:pPr>
            <w:r w:rsidRPr="004D14DB">
              <w:rPr>
                <w:rFonts w:asciiTheme="minorHAnsi" w:hAnsiTheme="minorHAnsi"/>
                <w:b/>
                <w:bCs/>
                <w:color w:val="FFFFFF"/>
                <w:sz w:val="20"/>
                <w:szCs w:val="20"/>
              </w:rPr>
              <w:t>Testplan</w:t>
            </w:r>
            <w:r w:rsidR="00937B06" w:rsidRPr="004D14DB">
              <w:rPr>
                <w:rFonts w:asciiTheme="minorHAnsi" w:hAnsiTheme="minorHAnsi"/>
                <w:b/>
                <w:bCs/>
                <w:color w:val="FFFFFF"/>
                <w:sz w:val="20"/>
                <w:szCs w:val="20"/>
              </w:rPr>
              <w:t xml:space="preserve"> Version</w:t>
            </w:r>
          </w:p>
        </w:tc>
        <w:tc>
          <w:tcPr>
            <w:tcW w:w="1196" w:type="dxa"/>
            <w:shd w:val="clear" w:color="auto" w:fill="003366"/>
          </w:tcPr>
          <w:p w14:paraId="24125585" w14:textId="77777777" w:rsidR="00937B06" w:rsidRPr="004D14DB" w:rsidRDefault="00937B06" w:rsidP="0065636A">
            <w:pPr>
              <w:tabs>
                <w:tab w:val="left" w:pos="1170"/>
              </w:tabs>
              <w:rPr>
                <w:rFonts w:asciiTheme="minorHAnsi" w:hAnsiTheme="minorHAnsi"/>
                <w:b/>
                <w:bCs/>
                <w:color w:val="FFFFFF"/>
                <w:sz w:val="20"/>
                <w:szCs w:val="20"/>
              </w:rPr>
            </w:pPr>
            <w:r w:rsidRPr="004D14DB">
              <w:rPr>
                <w:rFonts w:asciiTheme="minorHAnsi" w:hAnsiTheme="minorHAnsi"/>
                <w:b/>
                <w:bCs/>
                <w:color w:val="FFFFFF"/>
                <w:sz w:val="20"/>
                <w:szCs w:val="20"/>
              </w:rPr>
              <w:t>Date</w:t>
            </w:r>
          </w:p>
        </w:tc>
        <w:tc>
          <w:tcPr>
            <w:tcW w:w="6570" w:type="dxa"/>
            <w:shd w:val="clear" w:color="auto" w:fill="003366"/>
          </w:tcPr>
          <w:p w14:paraId="24125586" w14:textId="77777777" w:rsidR="00937B06" w:rsidRPr="004D14DB" w:rsidRDefault="00937B06" w:rsidP="0065636A">
            <w:pPr>
              <w:rPr>
                <w:rFonts w:asciiTheme="minorHAnsi" w:hAnsiTheme="minorHAnsi"/>
                <w:b/>
                <w:bCs/>
                <w:color w:val="FFFFFF"/>
                <w:sz w:val="20"/>
                <w:szCs w:val="20"/>
              </w:rPr>
            </w:pPr>
            <w:r w:rsidRPr="004D14DB">
              <w:rPr>
                <w:rFonts w:asciiTheme="minorHAnsi" w:hAnsiTheme="minorHAnsi"/>
                <w:b/>
                <w:bCs/>
                <w:color w:val="FFFFFF"/>
                <w:sz w:val="20"/>
                <w:szCs w:val="20"/>
              </w:rPr>
              <w:t>Summary of Changes</w:t>
            </w:r>
          </w:p>
        </w:tc>
      </w:tr>
      <w:tr w:rsidR="0016112D" w:rsidRPr="004D14DB" w14:paraId="2412558B" w14:textId="77777777" w:rsidTr="0030254A">
        <w:tc>
          <w:tcPr>
            <w:tcW w:w="982" w:type="dxa"/>
          </w:tcPr>
          <w:p w14:paraId="24125588" w14:textId="77777777" w:rsidR="00937B06" w:rsidRPr="004D14DB" w:rsidRDefault="00937B06" w:rsidP="0065636A">
            <w:pPr>
              <w:rPr>
                <w:rFonts w:asciiTheme="minorHAnsi" w:hAnsiTheme="minorHAnsi"/>
                <w:sz w:val="20"/>
                <w:szCs w:val="20"/>
              </w:rPr>
            </w:pPr>
            <w:r w:rsidRPr="004D14DB">
              <w:rPr>
                <w:rFonts w:asciiTheme="minorHAnsi" w:hAnsiTheme="minorHAnsi"/>
                <w:sz w:val="20"/>
                <w:szCs w:val="20"/>
              </w:rPr>
              <w:t>0.</w:t>
            </w:r>
            <w:r w:rsidR="00F42C82" w:rsidRPr="004D14DB">
              <w:rPr>
                <w:rFonts w:asciiTheme="minorHAnsi" w:hAnsiTheme="minorHAnsi"/>
                <w:sz w:val="20"/>
                <w:szCs w:val="20"/>
              </w:rPr>
              <w:t>1</w:t>
            </w:r>
          </w:p>
        </w:tc>
        <w:tc>
          <w:tcPr>
            <w:tcW w:w="1196" w:type="dxa"/>
          </w:tcPr>
          <w:p w14:paraId="24125589" w14:textId="7EA0DA6D" w:rsidR="00937B06" w:rsidRPr="004D14DB" w:rsidRDefault="00653431" w:rsidP="001B5714">
            <w:pPr>
              <w:rPr>
                <w:rFonts w:asciiTheme="minorHAnsi" w:hAnsiTheme="minorHAnsi"/>
                <w:sz w:val="20"/>
                <w:szCs w:val="20"/>
              </w:rPr>
            </w:pPr>
            <w:r w:rsidRPr="004D14DB">
              <w:rPr>
                <w:rFonts w:asciiTheme="minorHAnsi" w:hAnsiTheme="minorHAnsi"/>
                <w:sz w:val="20"/>
                <w:szCs w:val="20"/>
              </w:rPr>
              <w:t>06</w:t>
            </w:r>
            <w:r w:rsidR="00937B06" w:rsidRPr="004D14DB">
              <w:rPr>
                <w:rFonts w:asciiTheme="minorHAnsi" w:hAnsiTheme="minorHAnsi"/>
                <w:sz w:val="20"/>
                <w:szCs w:val="20"/>
              </w:rPr>
              <w:t>/</w:t>
            </w:r>
            <w:r w:rsidRPr="004D14DB">
              <w:rPr>
                <w:rFonts w:asciiTheme="minorHAnsi" w:hAnsiTheme="minorHAnsi"/>
                <w:sz w:val="20"/>
                <w:szCs w:val="20"/>
              </w:rPr>
              <w:t>23</w:t>
            </w:r>
            <w:r w:rsidR="00BD5135" w:rsidRPr="004D14DB">
              <w:rPr>
                <w:rFonts w:asciiTheme="minorHAnsi" w:hAnsiTheme="minorHAnsi"/>
                <w:sz w:val="20"/>
                <w:szCs w:val="20"/>
              </w:rPr>
              <w:t>/201</w:t>
            </w:r>
            <w:r w:rsidR="001B5714" w:rsidRPr="004D14DB">
              <w:rPr>
                <w:rFonts w:asciiTheme="minorHAnsi" w:hAnsiTheme="minorHAnsi"/>
                <w:sz w:val="20"/>
                <w:szCs w:val="20"/>
              </w:rPr>
              <w:t>6</w:t>
            </w:r>
          </w:p>
        </w:tc>
        <w:tc>
          <w:tcPr>
            <w:tcW w:w="6570" w:type="dxa"/>
          </w:tcPr>
          <w:p w14:paraId="2412558A" w14:textId="77777777" w:rsidR="00937B06" w:rsidRPr="004D14DB" w:rsidRDefault="00937B06" w:rsidP="00352396">
            <w:pPr>
              <w:rPr>
                <w:rFonts w:asciiTheme="minorHAnsi" w:hAnsiTheme="minorHAnsi"/>
                <w:sz w:val="20"/>
                <w:szCs w:val="20"/>
              </w:rPr>
            </w:pPr>
            <w:r w:rsidRPr="004D14DB">
              <w:rPr>
                <w:rFonts w:asciiTheme="minorHAnsi" w:hAnsiTheme="minorHAnsi"/>
                <w:sz w:val="20"/>
                <w:szCs w:val="20"/>
              </w:rPr>
              <w:t xml:space="preserve">Initial </w:t>
            </w:r>
            <w:r w:rsidR="00352396" w:rsidRPr="004D14DB">
              <w:rPr>
                <w:rFonts w:asciiTheme="minorHAnsi" w:hAnsiTheme="minorHAnsi"/>
                <w:sz w:val="20"/>
                <w:szCs w:val="20"/>
              </w:rPr>
              <w:t>v</w:t>
            </w:r>
            <w:r w:rsidRPr="004D14DB">
              <w:rPr>
                <w:rFonts w:asciiTheme="minorHAnsi" w:hAnsiTheme="minorHAnsi"/>
                <w:sz w:val="20"/>
                <w:szCs w:val="20"/>
              </w:rPr>
              <w:t>ersion</w:t>
            </w:r>
          </w:p>
        </w:tc>
      </w:tr>
      <w:tr w:rsidR="00F42C82" w:rsidRPr="004D14DB" w14:paraId="2412558F" w14:textId="77777777" w:rsidTr="0030254A">
        <w:tc>
          <w:tcPr>
            <w:tcW w:w="982" w:type="dxa"/>
          </w:tcPr>
          <w:p w14:paraId="2412558C" w14:textId="12A95311" w:rsidR="00F42C82" w:rsidRPr="004D14DB" w:rsidRDefault="00A929CA" w:rsidP="00F42C82">
            <w:pPr>
              <w:rPr>
                <w:rFonts w:asciiTheme="minorHAnsi" w:hAnsiTheme="minorHAnsi"/>
                <w:sz w:val="20"/>
                <w:szCs w:val="20"/>
              </w:rPr>
            </w:pPr>
            <w:r>
              <w:rPr>
                <w:rFonts w:asciiTheme="minorHAnsi" w:hAnsiTheme="minorHAnsi"/>
                <w:sz w:val="20"/>
                <w:szCs w:val="20"/>
              </w:rPr>
              <w:t>0.2</w:t>
            </w:r>
          </w:p>
        </w:tc>
        <w:tc>
          <w:tcPr>
            <w:tcW w:w="1196" w:type="dxa"/>
          </w:tcPr>
          <w:p w14:paraId="2412558D" w14:textId="04E471AB" w:rsidR="00F42C82" w:rsidRPr="004D14DB" w:rsidRDefault="00A929CA" w:rsidP="001B5714">
            <w:pPr>
              <w:rPr>
                <w:rFonts w:asciiTheme="minorHAnsi" w:hAnsiTheme="minorHAnsi"/>
                <w:sz w:val="20"/>
                <w:szCs w:val="20"/>
              </w:rPr>
            </w:pPr>
            <w:r>
              <w:rPr>
                <w:rFonts w:asciiTheme="minorHAnsi" w:hAnsiTheme="minorHAnsi"/>
                <w:sz w:val="20"/>
                <w:szCs w:val="20"/>
              </w:rPr>
              <w:t>07/06/2016</w:t>
            </w:r>
          </w:p>
        </w:tc>
        <w:tc>
          <w:tcPr>
            <w:tcW w:w="6570" w:type="dxa"/>
          </w:tcPr>
          <w:p w14:paraId="2412558E" w14:textId="22D4F95B" w:rsidR="00F42C82" w:rsidRPr="004D14DB" w:rsidRDefault="00A929CA" w:rsidP="00F42C82">
            <w:pPr>
              <w:rPr>
                <w:rFonts w:asciiTheme="minorHAnsi" w:hAnsiTheme="minorHAnsi"/>
                <w:sz w:val="20"/>
                <w:szCs w:val="20"/>
              </w:rPr>
            </w:pPr>
            <w:r>
              <w:rPr>
                <w:rFonts w:asciiTheme="minorHAnsi" w:hAnsiTheme="minorHAnsi"/>
                <w:sz w:val="20"/>
                <w:szCs w:val="20"/>
              </w:rPr>
              <w:t>Tests 9, and 10 are added</w:t>
            </w:r>
          </w:p>
        </w:tc>
      </w:tr>
      <w:tr w:rsidR="00F00055" w:rsidRPr="004D14DB" w14:paraId="1C7594B6" w14:textId="77777777" w:rsidTr="0030254A">
        <w:tc>
          <w:tcPr>
            <w:tcW w:w="982" w:type="dxa"/>
          </w:tcPr>
          <w:p w14:paraId="21E2B2EA" w14:textId="582C3DBF" w:rsidR="00F00055" w:rsidRDefault="00F00055" w:rsidP="00F42C82">
            <w:pPr>
              <w:rPr>
                <w:rFonts w:asciiTheme="minorHAnsi" w:hAnsiTheme="minorHAnsi"/>
                <w:sz w:val="20"/>
                <w:szCs w:val="20"/>
              </w:rPr>
            </w:pPr>
            <w:r>
              <w:rPr>
                <w:rFonts w:asciiTheme="minorHAnsi" w:hAnsiTheme="minorHAnsi"/>
                <w:sz w:val="20"/>
                <w:szCs w:val="20"/>
              </w:rPr>
              <w:t>0.3</w:t>
            </w:r>
          </w:p>
        </w:tc>
        <w:tc>
          <w:tcPr>
            <w:tcW w:w="1196" w:type="dxa"/>
          </w:tcPr>
          <w:p w14:paraId="10F67920" w14:textId="3E04481C" w:rsidR="00F00055" w:rsidRDefault="00F00055" w:rsidP="001B5714">
            <w:pPr>
              <w:rPr>
                <w:rFonts w:asciiTheme="minorHAnsi" w:hAnsiTheme="minorHAnsi"/>
                <w:sz w:val="20"/>
                <w:szCs w:val="20"/>
              </w:rPr>
            </w:pPr>
            <w:r>
              <w:rPr>
                <w:rFonts w:asciiTheme="minorHAnsi" w:hAnsiTheme="minorHAnsi"/>
                <w:sz w:val="20"/>
                <w:szCs w:val="20"/>
              </w:rPr>
              <w:t>07/12/2013</w:t>
            </w:r>
          </w:p>
        </w:tc>
        <w:tc>
          <w:tcPr>
            <w:tcW w:w="6570" w:type="dxa"/>
          </w:tcPr>
          <w:p w14:paraId="5A918A5A" w14:textId="6E917C57" w:rsidR="00F00055" w:rsidRDefault="00F00055" w:rsidP="00F42C82">
            <w:pPr>
              <w:rPr>
                <w:rFonts w:asciiTheme="minorHAnsi" w:hAnsiTheme="minorHAnsi"/>
                <w:sz w:val="20"/>
                <w:szCs w:val="20"/>
              </w:rPr>
            </w:pPr>
            <w:r>
              <w:rPr>
                <w:rFonts w:asciiTheme="minorHAnsi" w:hAnsiTheme="minorHAnsi"/>
                <w:sz w:val="20"/>
                <w:szCs w:val="20"/>
              </w:rPr>
              <w:t>Tests 0, 11, and 12 are added</w:t>
            </w:r>
          </w:p>
        </w:tc>
      </w:tr>
      <w:tr w:rsidR="00DD2035" w:rsidRPr="004D14DB" w14:paraId="3D41BC47" w14:textId="77777777" w:rsidTr="0030254A">
        <w:tc>
          <w:tcPr>
            <w:tcW w:w="982" w:type="dxa"/>
          </w:tcPr>
          <w:p w14:paraId="6F0260AC" w14:textId="1DE0D194" w:rsidR="00DD2035" w:rsidRDefault="00DD2035" w:rsidP="00F42C82">
            <w:pPr>
              <w:rPr>
                <w:rFonts w:asciiTheme="minorHAnsi" w:hAnsiTheme="minorHAnsi"/>
                <w:sz w:val="20"/>
                <w:szCs w:val="20"/>
              </w:rPr>
            </w:pPr>
            <w:r>
              <w:rPr>
                <w:rFonts w:asciiTheme="minorHAnsi" w:hAnsiTheme="minorHAnsi"/>
                <w:sz w:val="20"/>
                <w:szCs w:val="20"/>
              </w:rPr>
              <w:t>0.4</w:t>
            </w:r>
          </w:p>
        </w:tc>
        <w:tc>
          <w:tcPr>
            <w:tcW w:w="1196" w:type="dxa"/>
          </w:tcPr>
          <w:p w14:paraId="4943953A" w14:textId="42FD6311" w:rsidR="00DD2035" w:rsidRDefault="00DD2035" w:rsidP="00DD2035">
            <w:pPr>
              <w:rPr>
                <w:rFonts w:asciiTheme="minorHAnsi" w:hAnsiTheme="minorHAnsi"/>
                <w:sz w:val="20"/>
                <w:szCs w:val="20"/>
              </w:rPr>
            </w:pPr>
            <w:r>
              <w:rPr>
                <w:rFonts w:asciiTheme="minorHAnsi" w:hAnsiTheme="minorHAnsi"/>
                <w:sz w:val="20"/>
                <w:szCs w:val="20"/>
              </w:rPr>
              <w:t>07/18/2013</w:t>
            </w:r>
          </w:p>
        </w:tc>
        <w:tc>
          <w:tcPr>
            <w:tcW w:w="6570" w:type="dxa"/>
          </w:tcPr>
          <w:p w14:paraId="40C0BDE4" w14:textId="79A4002F" w:rsidR="00DD2035" w:rsidRDefault="00DD2035" w:rsidP="00DD2035">
            <w:pPr>
              <w:rPr>
                <w:rFonts w:asciiTheme="minorHAnsi" w:hAnsiTheme="minorHAnsi"/>
                <w:sz w:val="20"/>
                <w:szCs w:val="20"/>
              </w:rPr>
            </w:pPr>
            <w:r>
              <w:rPr>
                <w:rFonts w:asciiTheme="minorHAnsi" w:hAnsiTheme="minorHAnsi"/>
                <w:sz w:val="20"/>
                <w:szCs w:val="20"/>
              </w:rPr>
              <w:t>Test 13 added. Formats are corrected. Checks for Databases including Multiple Perils and Multiple Countries</w:t>
            </w:r>
          </w:p>
        </w:tc>
      </w:tr>
    </w:tbl>
    <w:p w14:paraId="241255A4" w14:textId="77777777" w:rsidR="00937B06" w:rsidRPr="004D14DB" w:rsidRDefault="00937B06" w:rsidP="00D42D9C">
      <w:pPr>
        <w:pStyle w:val="Caption"/>
        <w:rPr>
          <w:rFonts w:asciiTheme="minorHAnsi" w:hAnsiTheme="minorHAnsi"/>
        </w:rPr>
      </w:pPr>
    </w:p>
    <w:p w14:paraId="241255A5" w14:textId="688C955B" w:rsidR="00653431" w:rsidRPr="004D14DB" w:rsidRDefault="001F7316" w:rsidP="00653431">
      <w:pPr>
        <w:pStyle w:val="BodyText2"/>
        <w:rPr>
          <w:rFonts w:asciiTheme="minorHAnsi" w:hAnsiTheme="minorHAnsi"/>
          <w:sz w:val="40"/>
          <w:szCs w:val="40"/>
        </w:rPr>
      </w:pPr>
      <w:r>
        <w:rPr>
          <w:rFonts w:cs="Arial"/>
        </w:rPr>
        <w:t>◙</w:t>
      </w:r>
      <w:r w:rsidR="0074626D" w:rsidRPr="004D14DB">
        <w:rPr>
          <w:rFonts w:asciiTheme="minorHAnsi" w:hAnsiTheme="minorHAnsi"/>
        </w:rPr>
        <w:br w:type="page"/>
      </w:r>
      <w:bookmarkStart w:id="23" w:name="_Toc211138508"/>
      <w:r w:rsidR="00653431" w:rsidRPr="004D14DB">
        <w:rPr>
          <w:rFonts w:asciiTheme="minorHAnsi" w:hAnsiTheme="minorHAnsi"/>
          <w:sz w:val="40"/>
          <w:szCs w:val="40"/>
        </w:rPr>
        <w:lastRenderedPageBreak/>
        <w:t xml:space="preserve"> </w:t>
      </w:r>
    </w:p>
    <w:bookmarkEnd w:id="23" w:displacedByCustomXml="next"/>
    <w:bookmarkEnd w:id="22" w:displacedByCustomXml="next"/>
    <w:bookmarkEnd w:id="21" w:displacedByCustomXml="next"/>
    <w:bookmarkEnd w:id="20" w:displacedByCustomXml="next"/>
    <w:bookmarkEnd w:id="19" w:displacedByCustomXml="next"/>
    <w:bookmarkEnd w:id="18" w:displacedByCustomXml="next"/>
    <w:sdt>
      <w:sdtPr>
        <w:rPr>
          <w:rFonts w:ascii="Times New Roman" w:eastAsia="PMingLiU" w:hAnsi="Times New Roman" w:cs="Times New Roman"/>
          <w:b w:val="0"/>
          <w:bCs w:val="0"/>
          <w:caps w:val="0"/>
          <w:color w:val="auto"/>
          <w:sz w:val="22"/>
          <w:szCs w:val="24"/>
          <w:lang w:eastAsia="zh-TW"/>
        </w:rPr>
        <w:id w:val="-2035254317"/>
        <w:docPartObj>
          <w:docPartGallery w:val="Table of Contents"/>
          <w:docPartUnique/>
        </w:docPartObj>
      </w:sdtPr>
      <w:sdtEndPr>
        <w:rPr>
          <w:noProof/>
        </w:rPr>
      </w:sdtEndPr>
      <w:sdtContent>
        <w:p w14:paraId="1E39340E" w14:textId="38D7A16E" w:rsidR="00485976" w:rsidRPr="008B52D9" w:rsidRDefault="00485976">
          <w:pPr>
            <w:pStyle w:val="TOCHeading"/>
            <w:rPr>
              <w:rFonts w:ascii="Times New Roman" w:hAnsi="Times New Roman" w:cs="Times New Roman"/>
            </w:rPr>
          </w:pPr>
          <w:r w:rsidRPr="008B52D9">
            <w:rPr>
              <w:rFonts w:ascii="Times New Roman" w:hAnsi="Times New Roman" w:cs="Times New Roman"/>
            </w:rPr>
            <w:t>Contents</w:t>
          </w:r>
        </w:p>
        <w:p w14:paraId="6ADCD843" w14:textId="77777777" w:rsidR="00DD2035" w:rsidRDefault="00485976">
          <w:pPr>
            <w:pStyle w:val="TOC1"/>
            <w:rPr>
              <w:rFonts w:asciiTheme="minorHAnsi" w:eastAsiaTheme="minorEastAsia" w:hAnsiTheme="minorHAnsi" w:cstheme="minorBidi"/>
              <w:b w:val="0"/>
              <w:bCs w:val="0"/>
              <w:noProof/>
              <w:sz w:val="22"/>
              <w:szCs w:val="22"/>
              <w:lang w:eastAsia="en-US"/>
            </w:rPr>
          </w:pPr>
          <w:r w:rsidRPr="008B52D9">
            <w:fldChar w:fldCharType="begin"/>
          </w:r>
          <w:r w:rsidRPr="008B52D9">
            <w:instrText xml:space="preserve"> TOC \o "1-3" \h \z \u </w:instrText>
          </w:r>
          <w:r w:rsidRPr="008B52D9">
            <w:fldChar w:fldCharType="separate"/>
          </w:r>
          <w:hyperlink w:anchor="_Toc456620101" w:history="1">
            <w:r w:rsidR="00DD2035" w:rsidRPr="002645DD">
              <w:rPr>
                <w:rStyle w:val="Hyperlink"/>
                <w:noProof/>
              </w:rPr>
              <w:t>Introduction</w:t>
            </w:r>
            <w:r w:rsidR="00DD2035">
              <w:rPr>
                <w:noProof/>
                <w:webHidden/>
              </w:rPr>
              <w:tab/>
            </w:r>
            <w:r w:rsidR="00DD2035">
              <w:rPr>
                <w:noProof/>
                <w:webHidden/>
              </w:rPr>
              <w:fldChar w:fldCharType="begin"/>
            </w:r>
            <w:r w:rsidR="00DD2035">
              <w:rPr>
                <w:noProof/>
                <w:webHidden/>
              </w:rPr>
              <w:instrText xml:space="preserve"> PAGEREF _Toc456620101 \h </w:instrText>
            </w:r>
            <w:r w:rsidR="00DD2035">
              <w:rPr>
                <w:noProof/>
                <w:webHidden/>
              </w:rPr>
            </w:r>
            <w:r w:rsidR="00DD2035">
              <w:rPr>
                <w:noProof/>
                <w:webHidden/>
              </w:rPr>
              <w:fldChar w:fldCharType="separate"/>
            </w:r>
            <w:r w:rsidR="00DD2035">
              <w:rPr>
                <w:noProof/>
                <w:webHidden/>
              </w:rPr>
              <w:t>4</w:t>
            </w:r>
            <w:r w:rsidR="00DD2035">
              <w:rPr>
                <w:noProof/>
                <w:webHidden/>
              </w:rPr>
              <w:fldChar w:fldCharType="end"/>
            </w:r>
          </w:hyperlink>
        </w:p>
        <w:p w14:paraId="35618012" w14:textId="77777777" w:rsidR="00DD2035" w:rsidRDefault="00042BC1">
          <w:pPr>
            <w:pStyle w:val="TOC1"/>
            <w:rPr>
              <w:rFonts w:asciiTheme="minorHAnsi" w:eastAsiaTheme="minorEastAsia" w:hAnsiTheme="minorHAnsi" w:cstheme="minorBidi"/>
              <w:b w:val="0"/>
              <w:bCs w:val="0"/>
              <w:noProof/>
              <w:sz w:val="22"/>
              <w:szCs w:val="22"/>
              <w:lang w:eastAsia="en-US"/>
            </w:rPr>
          </w:pPr>
          <w:hyperlink w:anchor="_Toc456620102" w:history="1">
            <w:r w:rsidR="00DD2035" w:rsidRPr="002645DD">
              <w:rPr>
                <w:rStyle w:val="Hyperlink"/>
                <w:noProof/>
              </w:rPr>
              <w:t>Stored data</w:t>
            </w:r>
            <w:r w:rsidR="00DD2035">
              <w:rPr>
                <w:noProof/>
                <w:webHidden/>
              </w:rPr>
              <w:tab/>
            </w:r>
            <w:r w:rsidR="00DD2035">
              <w:rPr>
                <w:noProof/>
                <w:webHidden/>
              </w:rPr>
              <w:fldChar w:fldCharType="begin"/>
            </w:r>
            <w:r w:rsidR="00DD2035">
              <w:rPr>
                <w:noProof/>
                <w:webHidden/>
              </w:rPr>
              <w:instrText xml:space="preserve"> PAGEREF _Toc456620102 \h </w:instrText>
            </w:r>
            <w:r w:rsidR="00DD2035">
              <w:rPr>
                <w:noProof/>
                <w:webHidden/>
              </w:rPr>
            </w:r>
            <w:r w:rsidR="00DD2035">
              <w:rPr>
                <w:noProof/>
                <w:webHidden/>
              </w:rPr>
              <w:fldChar w:fldCharType="separate"/>
            </w:r>
            <w:r w:rsidR="00DD2035">
              <w:rPr>
                <w:noProof/>
                <w:webHidden/>
              </w:rPr>
              <w:t>4</w:t>
            </w:r>
            <w:r w:rsidR="00DD2035">
              <w:rPr>
                <w:noProof/>
                <w:webHidden/>
              </w:rPr>
              <w:fldChar w:fldCharType="end"/>
            </w:r>
          </w:hyperlink>
        </w:p>
        <w:p w14:paraId="787B0495" w14:textId="77777777" w:rsidR="00DD2035" w:rsidRDefault="00042BC1">
          <w:pPr>
            <w:pStyle w:val="TOC1"/>
            <w:rPr>
              <w:rFonts w:asciiTheme="minorHAnsi" w:eastAsiaTheme="minorEastAsia" w:hAnsiTheme="minorHAnsi" w:cstheme="minorBidi"/>
              <w:b w:val="0"/>
              <w:bCs w:val="0"/>
              <w:noProof/>
              <w:sz w:val="22"/>
              <w:szCs w:val="22"/>
              <w:lang w:eastAsia="en-US"/>
            </w:rPr>
          </w:pPr>
          <w:hyperlink w:anchor="_Toc456620103" w:history="1">
            <w:r w:rsidR="00DD2035" w:rsidRPr="002645DD">
              <w:rPr>
                <w:rStyle w:val="Hyperlink"/>
                <w:noProof/>
              </w:rPr>
              <w:t>Test cases</w:t>
            </w:r>
            <w:r w:rsidR="00DD2035">
              <w:rPr>
                <w:noProof/>
                <w:webHidden/>
              </w:rPr>
              <w:tab/>
            </w:r>
            <w:r w:rsidR="00DD2035">
              <w:rPr>
                <w:noProof/>
                <w:webHidden/>
              </w:rPr>
              <w:fldChar w:fldCharType="begin"/>
            </w:r>
            <w:r w:rsidR="00DD2035">
              <w:rPr>
                <w:noProof/>
                <w:webHidden/>
              </w:rPr>
              <w:instrText xml:space="preserve"> PAGEREF _Toc456620103 \h </w:instrText>
            </w:r>
            <w:r w:rsidR="00DD2035">
              <w:rPr>
                <w:noProof/>
                <w:webHidden/>
              </w:rPr>
            </w:r>
            <w:r w:rsidR="00DD2035">
              <w:rPr>
                <w:noProof/>
                <w:webHidden/>
              </w:rPr>
              <w:fldChar w:fldCharType="separate"/>
            </w:r>
            <w:r w:rsidR="00DD2035">
              <w:rPr>
                <w:noProof/>
                <w:webHidden/>
              </w:rPr>
              <w:t>5</w:t>
            </w:r>
            <w:r w:rsidR="00DD2035">
              <w:rPr>
                <w:noProof/>
                <w:webHidden/>
              </w:rPr>
              <w:fldChar w:fldCharType="end"/>
            </w:r>
          </w:hyperlink>
        </w:p>
        <w:p w14:paraId="226BC45D" w14:textId="77777777" w:rsidR="00DD2035" w:rsidRDefault="00042BC1">
          <w:pPr>
            <w:pStyle w:val="TOC2"/>
            <w:tabs>
              <w:tab w:val="right" w:pos="8630"/>
            </w:tabs>
            <w:rPr>
              <w:rFonts w:asciiTheme="minorHAnsi" w:eastAsiaTheme="minorEastAsia" w:hAnsiTheme="minorHAnsi" w:cstheme="minorBidi"/>
              <w:i w:val="0"/>
              <w:iCs w:val="0"/>
              <w:noProof/>
              <w:sz w:val="22"/>
              <w:szCs w:val="22"/>
              <w:lang w:eastAsia="en-US"/>
            </w:rPr>
          </w:pPr>
          <w:hyperlink w:anchor="_Toc456620104" w:history="1">
            <w:r w:rsidR="00DD2035" w:rsidRPr="002645DD">
              <w:rPr>
                <w:rStyle w:val="Hyperlink"/>
                <w:noProof/>
              </w:rPr>
              <w:t>Test-0: database information</w:t>
            </w:r>
            <w:r w:rsidR="00DD2035">
              <w:rPr>
                <w:noProof/>
                <w:webHidden/>
              </w:rPr>
              <w:tab/>
            </w:r>
            <w:r w:rsidR="00DD2035">
              <w:rPr>
                <w:noProof/>
                <w:webHidden/>
              </w:rPr>
              <w:fldChar w:fldCharType="begin"/>
            </w:r>
            <w:r w:rsidR="00DD2035">
              <w:rPr>
                <w:noProof/>
                <w:webHidden/>
              </w:rPr>
              <w:instrText xml:space="preserve"> PAGEREF _Toc456620104 \h </w:instrText>
            </w:r>
            <w:r w:rsidR="00DD2035">
              <w:rPr>
                <w:noProof/>
                <w:webHidden/>
              </w:rPr>
            </w:r>
            <w:r w:rsidR="00DD2035">
              <w:rPr>
                <w:noProof/>
                <w:webHidden/>
              </w:rPr>
              <w:fldChar w:fldCharType="separate"/>
            </w:r>
            <w:r w:rsidR="00DD2035">
              <w:rPr>
                <w:noProof/>
                <w:webHidden/>
              </w:rPr>
              <w:t>5</w:t>
            </w:r>
            <w:r w:rsidR="00DD2035">
              <w:rPr>
                <w:noProof/>
                <w:webHidden/>
              </w:rPr>
              <w:fldChar w:fldCharType="end"/>
            </w:r>
          </w:hyperlink>
        </w:p>
        <w:p w14:paraId="1B58DD8F" w14:textId="77777777" w:rsidR="00DD2035" w:rsidRDefault="00042BC1">
          <w:pPr>
            <w:pStyle w:val="TOC2"/>
            <w:tabs>
              <w:tab w:val="right" w:pos="8630"/>
            </w:tabs>
            <w:rPr>
              <w:rFonts w:asciiTheme="minorHAnsi" w:eastAsiaTheme="minorEastAsia" w:hAnsiTheme="minorHAnsi" w:cstheme="minorBidi"/>
              <w:i w:val="0"/>
              <w:iCs w:val="0"/>
              <w:noProof/>
              <w:sz w:val="22"/>
              <w:szCs w:val="22"/>
              <w:lang w:eastAsia="en-US"/>
            </w:rPr>
          </w:pPr>
          <w:hyperlink w:anchor="_Toc456620105" w:history="1">
            <w:r w:rsidR="00DD2035" w:rsidRPr="002645DD">
              <w:rPr>
                <w:rStyle w:val="Hyperlink"/>
                <w:noProof/>
              </w:rPr>
              <w:t>Test-1: tables availability</w:t>
            </w:r>
            <w:r w:rsidR="00DD2035">
              <w:rPr>
                <w:noProof/>
                <w:webHidden/>
              </w:rPr>
              <w:tab/>
            </w:r>
            <w:r w:rsidR="00DD2035">
              <w:rPr>
                <w:noProof/>
                <w:webHidden/>
              </w:rPr>
              <w:fldChar w:fldCharType="begin"/>
            </w:r>
            <w:r w:rsidR="00DD2035">
              <w:rPr>
                <w:noProof/>
                <w:webHidden/>
              </w:rPr>
              <w:instrText xml:space="preserve"> PAGEREF _Toc456620105 \h </w:instrText>
            </w:r>
            <w:r w:rsidR="00DD2035">
              <w:rPr>
                <w:noProof/>
                <w:webHidden/>
              </w:rPr>
            </w:r>
            <w:r w:rsidR="00DD2035">
              <w:rPr>
                <w:noProof/>
                <w:webHidden/>
              </w:rPr>
              <w:fldChar w:fldCharType="separate"/>
            </w:r>
            <w:r w:rsidR="00DD2035">
              <w:rPr>
                <w:noProof/>
                <w:webHidden/>
              </w:rPr>
              <w:t>5</w:t>
            </w:r>
            <w:r w:rsidR="00DD2035">
              <w:rPr>
                <w:noProof/>
                <w:webHidden/>
              </w:rPr>
              <w:fldChar w:fldCharType="end"/>
            </w:r>
          </w:hyperlink>
        </w:p>
        <w:p w14:paraId="3B386C26" w14:textId="77777777" w:rsidR="00DD2035" w:rsidRDefault="00042BC1">
          <w:pPr>
            <w:pStyle w:val="TOC2"/>
            <w:tabs>
              <w:tab w:val="right" w:pos="8630"/>
            </w:tabs>
            <w:rPr>
              <w:rFonts w:asciiTheme="minorHAnsi" w:eastAsiaTheme="minorEastAsia" w:hAnsiTheme="minorHAnsi" w:cstheme="minorBidi"/>
              <w:i w:val="0"/>
              <w:iCs w:val="0"/>
              <w:noProof/>
              <w:sz w:val="22"/>
              <w:szCs w:val="22"/>
              <w:lang w:eastAsia="en-US"/>
            </w:rPr>
          </w:pPr>
          <w:hyperlink w:anchor="_Toc456620106" w:history="1">
            <w:r w:rsidR="00DD2035" w:rsidRPr="002645DD">
              <w:rPr>
                <w:rStyle w:val="Hyperlink"/>
                <w:noProof/>
              </w:rPr>
              <w:t>Test-2: empty tables</w:t>
            </w:r>
            <w:r w:rsidR="00DD2035">
              <w:rPr>
                <w:noProof/>
                <w:webHidden/>
              </w:rPr>
              <w:tab/>
            </w:r>
            <w:r w:rsidR="00DD2035">
              <w:rPr>
                <w:noProof/>
                <w:webHidden/>
              </w:rPr>
              <w:fldChar w:fldCharType="begin"/>
            </w:r>
            <w:r w:rsidR="00DD2035">
              <w:rPr>
                <w:noProof/>
                <w:webHidden/>
              </w:rPr>
              <w:instrText xml:space="preserve"> PAGEREF _Toc456620106 \h </w:instrText>
            </w:r>
            <w:r w:rsidR="00DD2035">
              <w:rPr>
                <w:noProof/>
                <w:webHidden/>
              </w:rPr>
            </w:r>
            <w:r w:rsidR="00DD2035">
              <w:rPr>
                <w:noProof/>
                <w:webHidden/>
              </w:rPr>
              <w:fldChar w:fldCharType="separate"/>
            </w:r>
            <w:r w:rsidR="00DD2035">
              <w:rPr>
                <w:noProof/>
                <w:webHidden/>
              </w:rPr>
              <w:t>5</w:t>
            </w:r>
            <w:r w:rsidR="00DD2035">
              <w:rPr>
                <w:noProof/>
                <w:webHidden/>
              </w:rPr>
              <w:fldChar w:fldCharType="end"/>
            </w:r>
          </w:hyperlink>
        </w:p>
        <w:p w14:paraId="7E99C64B" w14:textId="77777777" w:rsidR="00DD2035" w:rsidRDefault="00042BC1">
          <w:pPr>
            <w:pStyle w:val="TOC2"/>
            <w:tabs>
              <w:tab w:val="right" w:pos="8630"/>
            </w:tabs>
            <w:rPr>
              <w:rFonts w:asciiTheme="minorHAnsi" w:eastAsiaTheme="minorEastAsia" w:hAnsiTheme="minorHAnsi" w:cstheme="minorBidi"/>
              <w:i w:val="0"/>
              <w:iCs w:val="0"/>
              <w:noProof/>
              <w:sz w:val="22"/>
              <w:szCs w:val="22"/>
              <w:lang w:eastAsia="en-US"/>
            </w:rPr>
          </w:pPr>
          <w:hyperlink w:anchor="_Toc456620107" w:history="1">
            <w:r w:rsidR="00DD2035" w:rsidRPr="002645DD">
              <w:rPr>
                <w:rStyle w:val="Hyperlink"/>
                <w:noProof/>
              </w:rPr>
              <w:t>Test-3: risklink tables without index</w:t>
            </w:r>
            <w:r w:rsidR="00DD2035">
              <w:rPr>
                <w:noProof/>
                <w:webHidden/>
              </w:rPr>
              <w:tab/>
            </w:r>
            <w:r w:rsidR="00DD2035">
              <w:rPr>
                <w:noProof/>
                <w:webHidden/>
              </w:rPr>
              <w:fldChar w:fldCharType="begin"/>
            </w:r>
            <w:r w:rsidR="00DD2035">
              <w:rPr>
                <w:noProof/>
                <w:webHidden/>
              </w:rPr>
              <w:instrText xml:space="preserve"> PAGEREF _Toc456620107 \h </w:instrText>
            </w:r>
            <w:r w:rsidR="00DD2035">
              <w:rPr>
                <w:noProof/>
                <w:webHidden/>
              </w:rPr>
            </w:r>
            <w:r w:rsidR="00DD2035">
              <w:rPr>
                <w:noProof/>
                <w:webHidden/>
              </w:rPr>
              <w:fldChar w:fldCharType="separate"/>
            </w:r>
            <w:r w:rsidR="00DD2035">
              <w:rPr>
                <w:noProof/>
                <w:webHidden/>
              </w:rPr>
              <w:t>5</w:t>
            </w:r>
            <w:r w:rsidR="00DD2035">
              <w:rPr>
                <w:noProof/>
                <w:webHidden/>
              </w:rPr>
              <w:fldChar w:fldCharType="end"/>
            </w:r>
          </w:hyperlink>
        </w:p>
        <w:p w14:paraId="6C5918F0" w14:textId="77777777" w:rsidR="00DD2035" w:rsidRDefault="00042BC1">
          <w:pPr>
            <w:pStyle w:val="TOC2"/>
            <w:tabs>
              <w:tab w:val="right" w:pos="8630"/>
            </w:tabs>
            <w:rPr>
              <w:rFonts w:asciiTheme="minorHAnsi" w:eastAsiaTheme="minorEastAsia" w:hAnsiTheme="minorHAnsi" w:cstheme="minorBidi"/>
              <w:i w:val="0"/>
              <w:iCs w:val="0"/>
              <w:noProof/>
              <w:sz w:val="22"/>
              <w:szCs w:val="22"/>
              <w:lang w:eastAsia="en-US"/>
            </w:rPr>
          </w:pPr>
          <w:hyperlink w:anchor="_Toc456620108" w:history="1">
            <w:r w:rsidR="00DD2035" w:rsidRPr="002645DD">
              <w:rPr>
                <w:rStyle w:val="Hyperlink"/>
                <w:noProof/>
              </w:rPr>
              <w:t>Test-4: Comparison of Number of Rows in corresponding tables</w:t>
            </w:r>
            <w:r w:rsidR="00DD2035">
              <w:rPr>
                <w:noProof/>
                <w:webHidden/>
              </w:rPr>
              <w:tab/>
            </w:r>
            <w:r w:rsidR="00DD2035">
              <w:rPr>
                <w:noProof/>
                <w:webHidden/>
              </w:rPr>
              <w:fldChar w:fldCharType="begin"/>
            </w:r>
            <w:r w:rsidR="00DD2035">
              <w:rPr>
                <w:noProof/>
                <w:webHidden/>
              </w:rPr>
              <w:instrText xml:space="preserve"> PAGEREF _Toc456620108 \h </w:instrText>
            </w:r>
            <w:r w:rsidR="00DD2035">
              <w:rPr>
                <w:noProof/>
                <w:webHidden/>
              </w:rPr>
            </w:r>
            <w:r w:rsidR="00DD2035">
              <w:rPr>
                <w:noProof/>
                <w:webHidden/>
              </w:rPr>
              <w:fldChar w:fldCharType="separate"/>
            </w:r>
            <w:r w:rsidR="00DD2035">
              <w:rPr>
                <w:noProof/>
                <w:webHidden/>
              </w:rPr>
              <w:t>5</w:t>
            </w:r>
            <w:r w:rsidR="00DD2035">
              <w:rPr>
                <w:noProof/>
                <w:webHidden/>
              </w:rPr>
              <w:fldChar w:fldCharType="end"/>
            </w:r>
          </w:hyperlink>
        </w:p>
        <w:p w14:paraId="311EAC65" w14:textId="77777777" w:rsidR="00DD2035" w:rsidRDefault="00042BC1">
          <w:pPr>
            <w:pStyle w:val="TOC2"/>
            <w:tabs>
              <w:tab w:val="right" w:pos="8630"/>
            </w:tabs>
            <w:rPr>
              <w:rFonts w:asciiTheme="minorHAnsi" w:eastAsiaTheme="minorEastAsia" w:hAnsiTheme="minorHAnsi" w:cstheme="minorBidi"/>
              <w:i w:val="0"/>
              <w:iCs w:val="0"/>
              <w:noProof/>
              <w:sz w:val="22"/>
              <w:szCs w:val="22"/>
              <w:lang w:eastAsia="en-US"/>
            </w:rPr>
          </w:pPr>
          <w:hyperlink w:anchor="_Toc456620109" w:history="1">
            <w:r w:rsidR="00DD2035" w:rsidRPr="002645DD">
              <w:rPr>
                <w:rStyle w:val="Hyperlink"/>
                <w:noProof/>
              </w:rPr>
              <w:t>Test-5:Test vgeo and eqvgeo tables</w:t>
            </w:r>
            <w:r w:rsidR="00DD2035">
              <w:rPr>
                <w:noProof/>
                <w:webHidden/>
              </w:rPr>
              <w:tab/>
            </w:r>
            <w:r w:rsidR="00DD2035">
              <w:rPr>
                <w:noProof/>
                <w:webHidden/>
              </w:rPr>
              <w:fldChar w:fldCharType="begin"/>
            </w:r>
            <w:r w:rsidR="00DD2035">
              <w:rPr>
                <w:noProof/>
                <w:webHidden/>
              </w:rPr>
              <w:instrText xml:space="preserve"> PAGEREF _Toc456620109 \h </w:instrText>
            </w:r>
            <w:r w:rsidR="00DD2035">
              <w:rPr>
                <w:noProof/>
                <w:webHidden/>
              </w:rPr>
            </w:r>
            <w:r w:rsidR="00DD2035">
              <w:rPr>
                <w:noProof/>
                <w:webHidden/>
              </w:rPr>
              <w:fldChar w:fldCharType="separate"/>
            </w:r>
            <w:r w:rsidR="00DD2035">
              <w:rPr>
                <w:noProof/>
                <w:webHidden/>
              </w:rPr>
              <w:t>5</w:t>
            </w:r>
            <w:r w:rsidR="00DD2035">
              <w:rPr>
                <w:noProof/>
                <w:webHidden/>
              </w:rPr>
              <w:fldChar w:fldCharType="end"/>
            </w:r>
          </w:hyperlink>
        </w:p>
        <w:p w14:paraId="00C86641" w14:textId="77777777" w:rsidR="00DD2035" w:rsidRDefault="00042BC1">
          <w:pPr>
            <w:pStyle w:val="TOC2"/>
            <w:tabs>
              <w:tab w:val="right" w:pos="8630"/>
            </w:tabs>
            <w:rPr>
              <w:rFonts w:asciiTheme="minorHAnsi" w:eastAsiaTheme="minorEastAsia" w:hAnsiTheme="minorHAnsi" w:cstheme="minorBidi"/>
              <w:i w:val="0"/>
              <w:iCs w:val="0"/>
              <w:noProof/>
              <w:sz w:val="22"/>
              <w:szCs w:val="22"/>
              <w:lang w:eastAsia="en-US"/>
            </w:rPr>
          </w:pPr>
          <w:hyperlink w:anchor="_Toc456620110" w:history="1">
            <w:r w:rsidR="00DD2035" w:rsidRPr="002645DD">
              <w:rPr>
                <w:rStyle w:val="Hyperlink"/>
                <w:noProof/>
              </w:rPr>
              <w:t>Test-6: Test cghs and eqcghsus tables</w:t>
            </w:r>
            <w:r w:rsidR="00DD2035">
              <w:rPr>
                <w:noProof/>
                <w:webHidden/>
              </w:rPr>
              <w:tab/>
            </w:r>
            <w:r w:rsidR="00DD2035">
              <w:rPr>
                <w:noProof/>
                <w:webHidden/>
              </w:rPr>
              <w:fldChar w:fldCharType="begin"/>
            </w:r>
            <w:r w:rsidR="00DD2035">
              <w:rPr>
                <w:noProof/>
                <w:webHidden/>
              </w:rPr>
              <w:instrText xml:space="preserve"> PAGEREF _Toc456620110 \h </w:instrText>
            </w:r>
            <w:r w:rsidR="00DD2035">
              <w:rPr>
                <w:noProof/>
                <w:webHidden/>
              </w:rPr>
            </w:r>
            <w:r w:rsidR="00DD2035">
              <w:rPr>
                <w:noProof/>
                <w:webHidden/>
              </w:rPr>
              <w:fldChar w:fldCharType="separate"/>
            </w:r>
            <w:r w:rsidR="00DD2035">
              <w:rPr>
                <w:noProof/>
                <w:webHidden/>
              </w:rPr>
              <w:t>5</w:t>
            </w:r>
            <w:r w:rsidR="00DD2035">
              <w:rPr>
                <w:noProof/>
                <w:webHidden/>
              </w:rPr>
              <w:fldChar w:fldCharType="end"/>
            </w:r>
          </w:hyperlink>
        </w:p>
        <w:p w14:paraId="23076AA3" w14:textId="77777777" w:rsidR="00DD2035" w:rsidRDefault="00042BC1">
          <w:pPr>
            <w:pStyle w:val="TOC2"/>
            <w:tabs>
              <w:tab w:val="right" w:pos="8630"/>
            </w:tabs>
            <w:rPr>
              <w:rFonts w:asciiTheme="minorHAnsi" w:eastAsiaTheme="minorEastAsia" w:hAnsiTheme="minorHAnsi" w:cstheme="minorBidi"/>
              <w:i w:val="0"/>
              <w:iCs w:val="0"/>
              <w:noProof/>
              <w:sz w:val="22"/>
              <w:szCs w:val="22"/>
              <w:lang w:eastAsia="en-US"/>
            </w:rPr>
          </w:pPr>
          <w:hyperlink w:anchor="_Toc456620111" w:history="1">
            <w:r w:rsidR="00DD2035" w:rsidRPr="002645DD">
              <w:rPr>
                <w:rStyle w:val="Hyperlink"/>
                <w:noProof/>
              </w:rPr>
              <w:t>Test-7: Test Imap and eqimapus tables</w:t>
            </w:r>
            <w:r w:rsidR="00DD2035">
              <w:rPr>
                <w:noProof/>
                <w:webHidden/>
              </w:rPr>
              <w:tab/>
            </w:r>
            <w:r w:rsidR="00DD2035">
              <w:rPr>
                <w:noProof/>
                <w:webHidden/>
              </w:rPr>
              <w:fldChar w:fldCharType="begin"/>
            </w:r>
            <w:r w:rsidR="00DD2035">
              <w:rPr>
                <w:noProof/>
                <w:webHidden/>
              </w:rPr>
              <w:instrText xml:space="preserve"> PAGEREF _Toc456620111 \h </w:instrText>
            </w:r>
            <w:r w:rsidR="00DD2035">
              <w:rPr>
                <w:noProof/>
                <w:webHidden/>
              </w:rPr>
            </w:r>
            <w:r w:rsidR="00DD2035">
              <w:rPr>
                <w:noProof/>
                <w:webHidden/>
              </w:rPr>
              <w:fldChar w:fldCharType="separate"/>
            </w:r>
            <w:r w:rsidR="00DD2035">
              <w:rPr>
                <w:noProof/>
                <w:webHidden/>
              </w:rPr>
              <w:t>5</w:t>
            </w:r>
            <w:r w:rsidR="00DD2035">
              <w:rPr>
                <w:noProof/>
                <w:webHidden/>
              </w:rPr>
              <w:fldChar w:fldCharType="end"/>
            </w:r>
          </w:hyperlink>
        </w:p>
        <w:p w14:paraId="6E92AA55" w14:textId="77777777" w:rsidR="00DD2035" w:rsidRDefault="00042BC1">
          <w:pPr>
            <w:pStyle w:val="TOC2"/>
            <w:tabs>
              <w:tab w:val="right" w:pos="8630"/>
            </w:tabs>
            <w:rPr>
              <w:rFonts w:asciiTheme="minorHAnsi" w:eastAsiaTheme="minorEastAsia" w:hAnsiTheme="minorHAnsi" w:cstheme="minorBidi"/>
              <w:i w:val="0"/>
              <w:iCs w:val="0"/>
              <w:noProof/>
              <w:sz w:val="22"/>
              <w:szCs w:val="22"/>
              <w:lang w:eastAsia="en-US"/>
            </w:rPr>
          </w:pPr>
          <w:hyperlink w:anchor="_Toc456620112" w:history="1">
            <w:r w:rsidR="00DD2035" w:rsidRPr="002645DD">
              <w:rPr>
                <w:rStyle w:val="Hyperlink"/>
                <w:noProof/>
              </w:rPr>
              <w:t>Test-8: Test vdc0 table</w:t>
            </w:r>
            <w:r w:rsidR="00DD2035">
              <w:rPr>
                <w:noProof/>
                <w:webHidden/>
              </w:rPr>
              <w:tab/>
            </w:r>
            <w:r w:rsidR="00DD2035">
              <w:rPr>
                <w:noProof/>
                <w:webHidden/>
              </w:rPr>
              <w:fldChar w:fldCharType="begin"/>
            </w:r>
            <w:r w:rsidR="00DD2035">
              <w:rPr>
                <w:noProof/>
                <w:webHidden/>
              </w:rPr>
              <w:instrText xml:space="preserve"> PAGEREF _Toc456620112 \h </w:instrText>
            </w:r>
            <w:r w:rsidR="00DD2035">
              <w:rPr>
                <w:noProof/>
                <w:webHidden/>
              </w:rPr>
            </w:r>
            <w:r w:rsidR="00DD2035">
              <w:rPr>
                <w:noProof/>
                <w:webHidden/>
              </w:rPr>
              <w:fldChar w:fldCharType="separate"/>
            </w:r>
            <w:r w:rsidR="00DD2035">
              <w:rPr>
                <w:noProof/>
                <w:webHidden/>
              </w:rPr>
              <w:t>5</w:t>
            </w:r>
            <w:r w:rsidR="00DD2035">
              <w:rPr>
                <w:noProof/>
                <w:webHidden/>
              </w:rPr>
              <w:fldChar w:fldCharType="end"/>
            </w:r>
          </w:hyperlink>
        </w:p>
        <w:p w14:paraId="0B9D7049" w14:textId="77777777" w:rsidR="00DD2035" w:rsidRDefault="00042BC1">
          <w:pPr>
            <w:pStyle w:val="TOC2"/>
            <w:tabs>
              <w:tab w:val="right" w:pos="8630"/>
            </w:tabs>
            <w:rPr>
              <w:rFonts w:asciiTheme="minorHAnsi" w:eastAsiaTheme="minorEastAsia" w:hAnsiTheme="minorHAnsi" w:cstheme="minorBidi"/>
              <w:i w:val="0"/>
              <w:iCs w:val="0"/>
              <w:noProof/>
              <w:sz w:val="22"/>
              <w:szCs w:val="22"/>
              <w:lang w:eastAsia="en-US"/>
            </w:rPr>
          </w:pPr>
          <w:hyperlink w:anchor="_Toc456620113" w:history="1">
            <w:r w:rsidR="00DD2035" w:rsidRPr="002645DD">
              <w:rPr>
                <w:rStyle w:val="Hyperlink"/>
                <w:noProof/>
              </w:rPr>
              <w:t>Test-10: Test vcc and eqvccus tables</w:t>
            </w:r>
            <w:r w:rsidR="00DD2035">
              <w:rPr>
                <w:noProof/>
                <w:webHidden/>
              </w:rPr>
              <w:tab/>
            </w:r>
            <w:r w:rsidR="00DD2035">
              <w:rPr>
                <w:noProof/>
                <w:webHidden/>
              </w:rPr>
              <w:fldChar w:fldCharType="begin"/>
            </w:r>
            <w:r w:rsidR="00DD2035">
              <w:rPr>
                <w:noProof/>
                <w:webHidden/>
              </w:rPr>
              <w:instrText xml:space="preserve"> PAGEREF _Toc456620113 \h </w:instrText>
            </w:r>
            <w:r w:rsidR="00DD2035">
              <w:rPr>
                <w:noProof/>
                <w:webHidden/>
              </w:rPr>
            </w:r>
            <w:r w:rsidR="00DD2035">
              <w:rPr>
                <w:noProof/>
                <w:webHidden/>
              </w:rPr>
              <w:fldChar w:fldCharType="separate"/>
            </w:r>
            <w:r w:rsidR="00DD2035">
              <w:rPr>
                <w:noProof/>
                <w:webHidden/>
              </w:rPr>
              <w:t>6</w:t>
            </w:r>
            <w:r w:rsidR="00DD2035">
              <w:rPr>
                <w:noProof/>
                <w:webHidden/>
              </w:rPr>
              <w:fldChar w:fldCharType="end"/>
            </w:r>
          </w:hyperlink>
        </w:p>
        <w:p w14:paraId="31E963E2" w14:textId="77777777" w:rsidR="00DD2035" w:rsidRDefault="00042BC1">
          <w:pPr>
            <w:pStyle w:val="TOC2"/>
            <w:tabs>
              <w:tab w:val="right" w:pos="8630"/>
            </w:tabs>
            <w:rPr>
              <w:rFonts w:asciiTheme="minorHAnsi" w:eastAsiaTheme="minorEastAsia" w:hAnsiTheme="minorHAnsi" w:cstheme="minorBidi"/>
              <w:i w:val="0"/>
              <w:iCs w:val="0"/>
              <w:noProof/>
              <w:sz w:val="22"/>
              <w:szCs w:val="22"/>
              <w:lang w:eastAsia="en-US"/>
            </w:rPr>
          </w:pPr>
          <w:hyperlink w:anchor="_Toc456620114" w:history="1">
            <w:r w:rsidR="00DD2035" w:rsidRPr="002645DD">
              <w:rPr>
                <w:rStyle w:val="Hyperlink"/>
                <w:noProof/>
              </w:rPr>
              <w:t>Test-11: Test vocc and eqvoccus tables</w:t>
            </w:r>
            <w:r w:rsidR="00DD2035">
              <w:rPr>
                <w:noProof/>
                <w:webHidden/>
              </w:rPr>
              <w:tab/>
            </w:r>
            <w:r w:rsidR="00DD2035">
              <w:rPr>
                <w:noProof/>
                <w:webHidden/>
              </w:rPr>
              <w:fldChar w:fldCharType="begin"/>
            </w:r>
            <w:r w:rsidR="00DD2035">
              <w:rPr>
                <w:noProof/>
                <w:webHidden/>
              </w:rPr>
              <w:instrText xml:space="preserve"> PAGEREF _Toc456620114 \h </w:instrText>
            </w:r>
            <w:r w:rsidR="00DD2035">
              <w:rPr>
                <w:noProof/>
                <w:webHidden/>
              </w:rPr>
            </w:r>
            <w:r w:rsidR="00DD2035">
              <w:rPr>
                <w:noProof/>
                <w:webHidden/>
              </w:rPr>
              <w:fldChar w:fldCharType="separate"/>
            </w:r>
            <w:r w:rsidR="00DD2035">
              <w:rPr>
                <w:noProof/>
                <w:webHidden/>
              </w:rPr>
              <w:t>6</w:t>
            </w:r>
            <w:r w:rsidR="00DD2035">
              <w:rPr>
                <w:noProof/>
                <w:webHidden/>
              </w:rPr>
              <w:fldChar w:fldCharType="end"/>
            </w:r>
          </w:hyperlink>
        </w:p>
        <w:p w14:paraId="61A993E4" w14:textId="77777777" w:rsidR="00DD2035" w:rsidRDefault="00042BC1">
          <w:pPr>
            <w:pStyle w:val="TOC2"/>
            <w:tabs>
              <w:tab w:val="right" w:pos="8630"/>
            </w:tabs>
            <w:rPr>
              <w:rFonts w:asciiTheme="minorHAnsi" w:eastAsiaTheme="minorEastAsia" w:hAnsiTheme="minorHAnsi" w:cstheme="minorBidi"/>
              <w:i w:val="0"/>
              <w:iCs w:val="0"/>
              <w:noProof/>
              <w:sz w:val="22"/>
              <w:szCs w:val="22"/>
              <w:lang w:eastAsia="en-US"/>
            </w:rPr>
          </w:pPr>
          <w:hyperlink w:anchor="_Toc456620115" w:history="1">
            <w:r w:rsidR="00DD2035" w:rsidRPr="002645DD">
              <w:rPr>
                <w:rStyle w:val="Hyperlink"/>
                <w:noProof/>
              </w:rPr>
              <w:t>Test-12: test existence of pdc_num in vinv if the same modif_pdc exists in imap for a given inv_recnum</w:t>
            </w:r>
            <w:r w:rsidR="00DD2035">
              <w:rPr>
                <w:noProof/>
                <w:webHidden/>
              </w:rPr>
              <w:tab/>
            </w:r>
            <w:r w:rsidR="00DD2035">
              <w:rPr>
                <w:noProof/>
                <w:webHidden/>
              </w:rPr>
              <w:fldChar w:fldCharType="begin"/>
            </w:r>
            <w:r w:rsidR="00DD2035">
              <w:rPr>
                <w:noProof/>
                <w:webHidden/>
              </w:rPr>
              <w:instrText xml:space="preserve"> PAGEREF _Toc456620115 \h </w:instrText>
            </w:r>
            <w:r w:rsidR="00DD2035">
              <w:rPr>
                <w:noProof/>
                <w:webHidden/>
              </w:rPr>
            </w:r>
            <w:r w:rsidR="00DD2035">
              <w:rPr>
                <w:noProof/>
                <w:webHidden/>
              </w:rPr>
              <w:fldChar w:fldCharType="separate"/>
            </w:r>
            <w:r w:rsidR="00DD2035">
              <w:rPr>
                <w:noProof/>
                <w:webHidden/>
              </w:rPr>
              <w:t>6</w:t>
            </w:r>
            <w:r w:rsidR="00DD2035">
              <w:rPr>
                <w:noProof/>
                <w:webHidden/>
              </w:rPr>
              <w:fldChar w:fldCharType="end"/>
            </w:r>
          </w:hyperlink>
        </w:p>
        <w:p w14:paraId="419B73E9" w14:textId="77777777" w:rsidR="00DD2035" w:rsidRDefault="00042BC1">
          <w:pPr>
            <w:pStyle w:val="TOC2"/>
            <w:tabs>
              <w:tab w:val="right" w:pos="8630"/>
            </w:tabs>
            <w:rPr>
              <w:rFonts w:asciiTheme="minorHAnsi" w:eastAsiaTheme="minorEastAsia" w:hAnsiTheme="minorHAnsi" w:cstheme="minorBidi"/>
              <w:i w:val="0"/>
              <w:iCs w:val="0"/>
              <w:noProof/>
              <w:sz w:val="22"/>
              <w:szCs w:val="22"/>
              <w:lang w:eastAsia="en-US"/>
            </w:rPr>
          </w:pPr>
          <w:hyperlink w:anchor="_Toc456620116" w:history="1">
            <w:r w:rsidR="00DD2035" w:rsidRPr="002645DD">
              <w:rPr>
                <w:rStyle w:val="Hyperlink"/>
                <w:noProof/>
              </w:rPr>
              <w:t>Test-13: test for case sensitivity in Map_InvOcc and Map_InvKey tables</w:t>
            </w:r>
            <w:r w:rsidR="00DD2035">
              <w:rPr>
                <w:noProof/>
                <w:webHidden/>
              </w:rPr>
              <w:tab/>
            </w:r>
            <w:r w:rsidR="00DD2035">
              <w:rPr>
                <w:noProof/>
                <w:webHidden/>
              </w:rPr>
              <w:fldChar w:fldCharType="begin"/>
            </w:r>
            <w:r w:rsidR="00DD2035">
              <w:rPr>
                <w:noProof/>
                <w:webHidden/>
              </w:rPr>
              <w:instrText xml:space="preserve"> PAGEREF _Toc456620116 \h </w:instrText>
            </w:r>
            <w:r w:rsidR="00DD2035">
              <w:rPr>
                <w:noProof/>
                <w:webHidden/>
              </w:rPr>
            </w:r>
            <w:r w:rsidR="00DD2035">
              <w:rPr>
                <w:noProof/>
                <w:webHidden/>
              </w:rPr>
              <w:fldChar w:fldCharType="separate"/>
            </w:r>
            <w:r w:rsidR="00DD2035">
              <w:rPr>
                <w:noProof/>
                <w:webHidden/>
              </w:rPr>
              <w:t>6</w:t>
            </w:r>
            <w:r w:rsidR="00DD2035">
              <w:rPr>
                <w:noProof/>
                <w:webHidden/>
              </w:rPr>
              <w:fldChar w:fldCharType="end"/>
            </w:r>
          </w:hyperlink>
        </w:p>
        <w:p w14:paraId="03BA8292" w14:textId="77777777" w:rsidR="00DD2035" w:rsidRDefault="00042BC1">
          <w:pPr>
            <w:pStyle w:val="TOC1"/>
            <w:rPr>
              <w:rFonts w:asciiTheme="minorHAnsi" w:eastAsiaTheme="minorEastAsia" w:hAnsiTheme="minorHAnsi" w:cstheme="minorBidi"/>
              <w:b w:val="0"/>
              <w:bCs w:val="0"/>
              <w:noProof/>
              <w:sz w:val="22"/>
              <w:szCs w:val="22"/>
              <w:lang w:eastAsia="en-US"/>
            </w:rPr>
          </w:pPr>
          <w:hyperlink w:anchor="_Toc456620117" w:history="1">
            <w:r w:rsidR="00DD2035" w:rsidRPr="002645DD">
              <w:rPr>
                <w:rStyle w:val="Hyperlink"/>
                <w:noProof/>
              </w:rPr>
              <w:t>Tool requirements</w:t>
            </w:r>
            <w:r w:rsidR="00DD2035">
              <w:rPr>
                <w:noProof/>
                <w:webHidden/>
              </w:rPr>
              <w:tab/>
            </w:r>
            <w:r w:rsidR="00DD2035">
              <w:rPr>
                <w:noProof/>
                <w:webHidden/>
              </w:rPr>
              <w:fldChar w:fldCharType="begin"/>
            </w:r>
            <w:r w:rsidR="00DD2035">
              <w:rPr>
                <w:noProof/>
                <w:webHidden/>
              </w:rPr>
              <w:instrText xml:space="preserve"> PAGEREF _Toc456620117 \h </w:instrText>
            </w:r>
            <w:r w:rsidR="00DD2035">
              <w:rPr>
                <w:noProof/>
                <w:webHidden/>
              </w:rPr>
            </w:r>
            <w:r w:rsidR="00DD2035">
              <w:rPr>
                <w:noProof/>
                <w:webHidden/>
              </w:rPr>
              <w:fldChar w:fldCharType="separate"/>
            </w:r>
            <w:r w:rsidR="00DD2035">
              <w:rPr>
                <w:noProof/>
                <w:webHidden/>
              </w:rPr>
              <w:t>6</w:t>
            </w:r>
            <w:r w:rsidR="00DD2035">
              <w:rPr>
                <w:noProof/>
                <w:webHidden/>
              </w:rPr>
              <w:fldChar w:fldCharType="end"/>
            </w:r>
          </w:hyperlink>
        </w:p>
        <w:p w14:paraId="252FD51C" w14:textId="77777777" w:rsidR="00DD2035" w:rsidRDefault="00042BC1">
          <w:pPr>
            <w:pStyle w:val="TOC2"/>
            <w:tabs>
              <w:tab w:val="right" w:pos="8630"/>
            </w:tabs>
            <w:rPr>
              <w:rFonts w:asciiTheme="minorHAnsi" w:eastAsiaTheme="minorEastAsia" w:hAnsiTheme="minorHAnsi" w:cstheme="minorBidi"/>
              <w:i w:val="0"/>
              <w:iCs w:val="0"/>
              <w:noProof/>
              <w:sz w:val="22"/>
              <w:szCs w:val="22"/>
              <w:lang w:eastAsia="en-US"/>
            </w:rPr>
          </w:pPr>
          <w:hyperlink w:anchor="_Toc456620118" w:history="1">
            <w:r w:rsidR="00DD2035" w:rsidRPr="002645DD">
              <w:rPr>
                <w:rStyle w:val="Hyperlink"/>
                <w:rFonts w:ascii="Arial" w:hAnsi="Arial"/>
                <w:noProof/>
                <w:shd w:val="clear" w:color="auto" w:fill="FFFFFF"/>
              </w:rPr>
              <w:t>Download and install R</w:t>
            </w:r>
            <w:r w:rsidR="00DD2035">
              <w:rPr>
                <w:noProof/>
                <w:webHidden/>
              </w:rPr>
              <w:tab/>
            </w:r>
            <w:r w:rsidR="00DD2035">
              <w:rPr>
                <w:noProof/>
                <w:webHidden/>
              </w:rPr>
              <w:fldChar w:fldCharType="begin"/>
            </w:r>
            <w:r w:rsidR="00DD2035">
              <w:rPr>
                <w:noProof/>
                <w:webHidden/>
              </w:rPr>
              <w:instrText xml:space="preserve"> PAGEREF _Toc456620118 \h </w:instrText>
            </w:r>
            <w:r w:rsidR="00DD2035">
              <w:rPr>
                <w:noProof/>
                <w:webHidden/>
              </w:rPr>
            </w:r>
            <w:r w:rsidR="00DD2035">
              <w:rPr>
                <w:noProof/>
                <w:webHidden/>
              </w:rPr>
              <w:fldChar w:fldCharType="separate"/>
            </w:r>
            <w:r w:rsidR="00DD2035">
              <w:rPr>
                <w:noProof/>
                <w:webHidden/>
              </w:rPr>
              <w:t>6</w:t>
            </w:r>
            <w:r w:rsidR="00DD2035">
              <w:rPr>
                <w:noProof/>
                <w:webHidden/>
              </w:rPr>
              <w:fldChar w:fldCharType="end"/>
            </w:r>
          </w:hyperlink>
        </w:p>
        <w:p w14:paraId="370F643F" w14:textId="77777777" w:rsidR="00DD2035" w:rsidRDefault="00042BC1">
          <w:pPr>
            <w:pStyle w:val="TOC2"/>
            <w:tabs>
              <w:tab w:val="right" w:pos="8630"/>
            </w:tabs>
            <w:rPr>
              <w:rFonts w:asciiTheme="minorHAnsi" w:eastAsiaTheme="minorEastAsia" w:hAnsiTheme="minorHAnsi" w:cstheme="minorBidi"/>
              <w:i w:val="0"/>
              <w:iCs w:val="0"/>
              <w:noProof/>
              <w:sz w:val="22"/>
              <w:szCs w:val="22"/>
              <w:lang w:eastAsia="en-US"/>
            </w:rPr>
          </w:pPr>
          <w:hyperlink w:anchor="_Toc456620119" w:history="1">
            <w:r w:rsidR="00DD2035" w:rsidRPr="002645DD">
              <w:rPr>
                <w:rStyle w:val="Hyperlink"/>
                <w:noProof/>
              </w:rPr>
              <w:t>User inputs for validate_VulnCache.bat</w:t>
            </w:r>
            <w:r w:rsidR="00DD2035">
              <w:rPr>
                <w:noProof/>
                <w:webHidden/>
              </w:rPr>
              <w:tab/>
            </w:r>
            <w:r w:rsidR="00DD2035">
              <w:rPr>
                <w:noProof/>
                <w:webHidden/>
              </w:rPr>
              <w:fldChar w:fldCharType="begin"/>
            </w:r>
            <w:r w:rsidR="00DD2035">
              <w:rPr>
                <w:noProof/>
                <w:webHidden/>
              </w:rPr>
              <w:instrText xml:space="preserve"> PAGEREF _Toc456620119 \h </w:instrText>
            </w:r>
            <w:r w:rsidR="00DD2035">
              <w:rPr>
                <w:noProof/>
                <w:webHidden/>
              </w:rPr>
            </w:r>
            <w:r w:rsidR="00DD2035">
              <w:rPr>
                <w:noProof/>
                <w:webHidden/>
              </w:rPr>
              <w:fldChar w:fldCharType="separate"/>
            </w:r>
            <w:r w:rsidR="00DD2035">
              <w:rPr>
                <w:noProof/>
                <w:webHidden/>
              </w:rPr>
              <w:t>6</w:t>
            </w:r>
            <w:r w:rsidR="00DD2035">
              <w:rPr>
                <w:noProof/>
                <w:webHidden/>
              </w:rPr>
              <w:fldChar w:fldCharType="end"/>
            </w:r>
          </w:hyperlink>
        </w:p>
        <w:p w14:paraId="64858CE4" w14:textId="77777777" w:rsidR="00DD2035" w:rsidRDefault="00042BC1">
          <w:pPr>
            <w:pStyle w:val="TOC2"/>
            <w:tabs>
              <w:tab w:val="right" w:pos="8630"/>
            </w:tabs>
            <w:rPr>
              <w:rFonts w:asciiTheme="minorHAnsi" w:eastAsiaTheme="minorEastAsia" w:hAnsiTheme="minorHAnsi" w:cstheme="minorBidi"/>
              <w:i w:val="0"/>
              <w:iCs w:val="0"/>
              <w:noProof/>
              <w:sz w:val="22"/>
              <w:szCs w:val="22"/>
              <w:lang w:eastAsia="en-US"/>
            </w:rPr>
          </w:pPr>
          <w:hyperlink w:anchor="_Toc456620120" w:history="1">
            <w:r w:rsidR="00DD2035" w:rsidRPr="002645DD">
              <w:rPr>
                <w:rStyle w:val="Hyperlink"/>
                <w:noProof/>
              </w:rPr>
              <w:t>Vulnerability database should be attached to a SQL server.</w:t>
            </w:r>
            <w:r w:rsidR="00DD2035">
              <w:rPr>
                <w:noProof/>
                <w:webHidden/>
              </w:rPr>
              <w:tab/>
            </w:r>
            <w:r w:rsidR="00DD2035">
              <w:rPr>
                <w:noProof/>
                <w:webHidden/>
              </w:rPr>
              <w:fldChar w:fldCharType="begin"/>
            </w:r>
            <w:r w:rsidR="00DD2035">
              <w:rPr>
                <w:noProof/>
                <w:webHidden/>
              </w:rPr>
              <w:instrText xml:space="preserve"> PAGEREF _Toc456620120 \h </w:instrText>
            </w:r>
            <w:r w:rsidR="00DD2035">
              <w:rPr>
                <w:noProof/>
                <w:webHidden/>
              </w:rPr>
            </w:r>
            <w:r w:rsidR="00DD2035">
              <w:rPr>
                <w:noProof/>
                <w:webHidden/>
              </w:rPr>
              <w:fldChar w:fldCharType="separate"/>
            </w:r>
            <w:r w:rsidR="00DD2035">
              <w:rPr>
                <w:noProof/>
                <w:webHidden/>
              </w:rPr>
              <w:t>6</w:t>
            </w:r>
            <w:r w:rsidR="00DD2035">
              <w:rPr>
                <w:noProof/>
                <w:webHidden/>
              </w:rPr>
              <w:fldChar w:fldCharType="end"/>
            </w:r>
          </w:hyperlink>
        </w:p>
        <w:p w14:paraId="138EC3E5" w14:textId="7A74459D" w:rsidR="00485976" w:rsidRPr="008B52D9" w:rsidRDefault="00485976">
          <w:r w:rsidRPr="008B52D9">
            <w:rPr>
              <w:b/>
              <w:bCs/>
              <w:noProof/>
            </w:rPr>
            <w:fldChar w:fldCharType="end"/>
          </w:r>
        </w:p>
      </w:sdtContent>
    </w:sdt>
    <w:p w14:paraId="1ED8CA07" w14:textId="6ECAFFD4" w:rsidR="00485976" w:rsidRDefault="009D6FD2" w:rsidP="00485976">
      <w:pPr>
        <w:rPr>
          <w:rFonts w:asciiTheme="minorHAnsi" w:hAnsiTheme="minorHAnsi"/>
        </w:rPr>
      </w:pPr>
      <w:r w:rsidRPr="004D14DB">
        <w:rPr>
          <w:rFonts w:asciiTheme="minorHAnsi" w:hAnsiTheme="minorHAnsi"/>
        </w:rPr>
        <w:br w:type="page"/>
      </w:r>
      <w:bookmarkStart w:id="24" w:name="_Ref454451360"/>
      <w:bookmarkStart w:id="25" w:name="_Toc454884464"/>
    </w:p>
    <w:p w14:paraId="7CC562E5" w14:textId="7DA08862" w:rsidR="00485976" w:rsidRDefault="00485976" w:rsidP="00D525C8">
      <w:pPr>
        <w:pStyle w:val="Heading1"/>
      </w:pPr>
      <w:bookmarkStart w:id="26" w:name="_Toc456620101"/>
      <w:r>
        <w:lastRenderedPageBreak/>
        <w:t>Introduction</w:t>
      </w:r>
      <w:bookmarkEnd w:id="26"/>
    </w:p>
    <w:p w14:paraId="56560578" w14:textId="14089D0D" w:rsidR="00485976" w:rsidRDefault="00485976" w:rsidP="00485976">
      <w:pPr>
        <w:rPr>
          <w:rFonts w:asciiTheme="minorHAnsi" w:hAnsiTheme="minorHAnsi"/>
        </w:rPr>
      </w:pPr>
    </w:p>
    <w:p w14:paraId="297DA6BC" w14:textId="7985BFC6" w:rsidR="00485976" w:rsidRDefault="00485976" w:rsidP="00485976">
      <w:pPr>
        <w:rPr>
          <w:rFonts w:asciiTheme="minorHAnsi" w:hAnsiTheme="minorHAnsi"/>
        </w:rPr>
      </w:pPr>
      <w:r>
        <w:rPr>
          <w:rFonts w:asciiTheme="minorHAnsi" w:hAnsiTheme="minorHAnsi"/>
        </w:rPr>
        <w:t xml:space="preserve">The objective of the vulnerability tool is to test the integrity of the vulnerability database and to verify that the data </w:t>
      </w:r>
      <w:r w:rsidR="00D525C8">
        <w:rPr>
          <w:rFonts w:asciiTheme="minorHAnsi" w:hAnsiTheme="minorHAnsi"/>
        </w:rPr>
        <w:t>is properly transferred</w:t>
      </w:r>
      <w:r>
        <w:rPr>
          <w:rFonts w:asciiTheme="minorHAnsi" w:hAnsiTheme="minorHAnsi"/>
        </w:rPr>
        <w:t xml:space="preserve"> between RiskLink tables and Next Generation (NG) table</w:t>
      </w:r>
      <w:r w:rsidR="00D525C8">
        <w:rPr>
          <w:rFonts w:asciiTheme="minorHAnsi" w:hAnsiTheme="minorHAnsi"/>
        </w:rPr>
        <w:t>s.</w:t>
      </w:r>
    </w:p>
    <w:p w14:paraId="1A430083" w14:textId="77777777" w:rsidR="00485976" w:rsidRDefault="00485976" w:rsidP="00485976">
      <w:pPr>
        <w:rPr>
          <w:rFonts w:asciiTheme="minorHAnsi" w:hAnsiTheme="minorHAnsi"/>
        </w:rPr>
      </w:pPr>
    </w:p>
    <w:p w14:paraId="1AC73E9D" w14:textId="76D32FAC" w:rsidR="009D6FD2" w:rsidRPr="004D14DB" w:rsidRDefault="009D6FD2" w:rsidP="00D525C8">
      <w:pPr>
        <w:pStyle w:val="Heading1"/>
      </w:pPr>
      <w:bookmarkStart w:id="27" w:name="_Toc456620102"/>
      <w:r w:rsidRPr="00D525C8">
        <w:t>Stored</w:t>
      </w:r>
      <w:r w:rsidRPr="004D14DB">
        <w:t xml:space="preserve"> data</w:t>
      </w:r>
      <w:bookmarkEnd w:id="24"/>
      <w:bookmarkEnd w:id="25"/>
      <w:bookmarkEnd w:id="27"/>
    </w:p>
    <w:p w14:paraId="0192D7CC" w14:textId="519C1393" w:rsidR="00485976" w:rsidRDefault="00485976" w:rsidP="008B52D9"/>
    <w:p w14:paraId="6BA7BE6C" w14:textId="546C6F66" w:rsidR="00485976" w:rsidRDefault="00D525C8" w:rsidP="00D525C8">
      <w:r>
        <w:t>Three</w:t>
      </w:r>
      <w:r w:rsidR="00485976">
        <w:t xml:space="preserve"> sets of tables </w:t>
      </w:r>
      <w:r>
        <w:t xml:space="preserve">are </w:t>
      </w:r>
      <w:r w:rsidR="00485976">
        <w:t xml:space="preserve">used </w:t>
      </w:r>
      <w:r>
        <w:t>in this tool which include RiskLink tables, NG tables, and Mapping tables. Table 1 shows the list of tables that are necessary for the vulnerability tool.</w:t>
      </w:r>
    </w:p>
    <w:p w14:paraId="0BC6A4C7" w14:textId="107BDB60" w:rsidR="00485976" w:rsidRDefault="00485976" w:rsidP="00485976">
      <w:pPr>
        <w:ind w:left="720"/>
      </w:pPr>
    </w:p>
    <w:p w14:paraId="7A9BB8FB" w14:textId="6009624F" w:rsidR="000C45B0" w:rsidRPr="000C45B0" w:rsidRDefault="000C45B0" w:rsidP="000C45B0">
      <w:pPr>
        <w:ind w:left="720"/>
        <w:jc w:val="center"/>
        <w:rPr>
          <w:b/>
          <w:sz w:val="20"/>
          <w:szCs w:val="20"/>
        </w:rPr>
      </w:pPr>
      <w:r w:rsidRPr="000C45B0">
        <w:rPr>
          <w:b/>
          <w:sz w:val="20"/>
          <w:szCs w:val="20"/>
        </w:rPr>
        <w:t>Table-1: List of Required Tables for Utilizing Vulnerability Tool</w:t>
      </w:r>
    </w:p>
    <w:tbl>
      <w:tblPr>
        <w:tblW w:w="72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2"/>
        <w:gridCol w:w="2048"/>
        <w:gridCol w:w="2636"/>
      </w:tblGrid>
      <w:tr w:rsidR="000C45B0" w:rsidRPr="000C45B0" w14:paraId="637B72C0" w14:textId="77777777" w:rsidTr="000C45B0">
        <w:trPr>
          <w:trHeight w:val="300"/>
          <w:jc w:val="center"/>
        </w:trPr>
        <w:tc>
          <w:tcPr>
            <w:tcW w:w="2562" w:type="dxa"/>
            <w:shd w:val="clear" w:color="auto" w:fill="auto"/>
            <w:noWrap/>
            <w:vAlign w:val="bottom"/>
            <w:hideMark/>
          </w:tcPr>
          <w:p w14:paraId="67AD348B" w14:textId="0CBBDF33" w:rsidR="000C45B0" w:rsidRPr="000C45B0" w:rsidRDefault="000C45B0" w:rsidP="000C45B0">
            <w:pPr>
              <w:jc w:val="center"/>
              <w:rPr>
                <w:b/>
              </w:rPr>
            </w:pPr>
            <w:r w:rsidRPr="000C45B0">
              <w:rPr>
                <w:b/>
              </w:rPr>
              <w:t>RiskLink</w:t>
            </w:r>
            <w:r>
              <w:rPr>
                <w:b/>
              </w:rPr>
              <w:t xml:space="preserve"> Tables</w:t>
            </w:r>
          </w:p>
        </w:tc>
        <w:tc>
          <w:tcPr>
            <w:tcW w:w="2048" w:type="dxa"/>
            <w:shd w:val="clear" w:color="auto" w:fill="auto"/>
            <w:noWrap/>
            <w:vAlign w:val="bottom"/>
            <w:hideMark/>
          </w:tcPr>
          <w:p w14:paraId="7AC5B732" w14:textId="6C45549D" w:rsidR="000C45B0" w:rsidRPr="000C45B0" w:rsidRDefault="000C45B0" w:rsidP="000C45B0">
            <w:pPr>
              <w:jc w:val="center"/>
              <w:rPr>
                <w:b/>
              </w:rPr>
            </w:pPr>
            <w:r w:rsidRPr="000C45B0">
              <w:rPr>
                <w:b/>
              </w:rPr>
              <w:t>NG</w:t>
            </w:r>
            <w:r>
              <w:rPr>
                <w:b/>
              </w:rPr>
              <w:t xml:space="preserve"> Tables</w:t>
            </w:r>
          </w:p>
        </w:tc>
        <w:tc>
          <w:tcPr>
            <w:tcW w:w="2636" w:type="dxa"/>
            <w:shd w:val="clear" w:color="auto" w:fill="auto"/>
            <w:noWrap/>
            <w:vAlign w:val="bottom"/>
            <w:hideMark/>
          </w:tcPr>
          <w:p w14:paraId="0E11FF4A" w14:textId="7B507BB6" w:rsidR="000C45B0" w:rsidRPr="000C45B0" w:rsidRDefault="000C45B0" w:rsidP="000C45B0">
            <w:pPr>
              <w:jc w:val="center"/>
              <w:rPr>
                <w:b/>
              </w:rPr>
            </w:pPr>
            <w:r w:rsidRPr="000C45B0">
              <w:rPr>
                <w:b/>
              </w:rPr>
              <w:t>Mapping Tables</w:t>
            </w:r>
          </w:p>
        </w:tc>
      </w:tr>
      <w:tr w:rsidR="000C45B0" w:rsidRPr="000C45B0" w14:paraId="283A9471" w14:textId="77777777" w:rsidTr="000C45B0">
        <w:trPr>
          <w:trHeight w:val="300"/>
          <w:jc w:val="center"/>
        </w:trPr>
        <w:tc>
          <w:tcPr>
            <w:tcW w:w="2562" w:type="dxa"/>
            <w:shd w:val="clear" w:color="auto" w:fill="auto"/>
            <w:noWrap/>
            <w:vAlign w:val="bottom"/>
            <w:hideMark/>
          </w:tcPr>
          <w:p w14:paraId="78EC1E3C" w14:textId="6257963D" w:rsidR="000C45B0" w:rsidRPr="000C45B0" w:rsidRDefault="00393C6F" w:rsidP="000C45B0">
            <w:pPr>
              <w:jc w:val="center"/>
            </w:pPr>
            <w:r>
              <w:t>pp</w:t>
            </w:r>
            <w:r w:rsidR="000C45B0" w:rsidRPr="000C45B0">
              <w:t>vll</w:t>
            </w:r>
            <w:r>
              <w:t>cc</w:t>
            </w:r>
          </w:p>
        </w:tc>
        <w:tc>
          <w:tcPr>
            <w:tcW w:w="2048" w:type="dxa"/>
            <w:shd w:val="clear" w:color="auto" w:fill="auto"/>
            <w:noWrap/>
            <w:vAlign w:val="bottom"/>
            <w:hideMark/>
          </w:tcPr>
          <w:p w14:paraId="1550CD00" w14:textId="77777777" w:rsidR="000C45B0" w:rsidRPr="000C45B0" w:rsidRDefault="000C45B0" w:rsidP="000C45B0">
            <w:pPr>
              <w:jc w:val="center"/>
            </w:pPr>
            <w:r w:rsidRPr="000C45B0">
              <w:t>vll</w:t>
            </w:r>
          </w:p>
        </w:tc>
        <w:tc>
          <w:tcPr>
            <w:tcW w:w="2636" w:type="dxa"/>
            <w:shd w:val="clear" w:color="auto" w:fill="auto"/>
            <w:noWrap/>
            <w:vAlign w:val="bottom"/>
            <w:hideMark/>
          </w:tcPr>
          <w:p w14:paraId="57D52D60" w14:textId="5B0729D0" w:rsidR="000C45B0" w:rsidRPr="000C45B0" w:rsidRDefault="008B52D9" w:rsidP="000C45B0">
            <w:r w:rsidRPr="008B52D9">
              <w:t>Map_HazardType</w:t>
            </w:r>
          </w:p>
        </w:tc>
      </w:tr>
      <w:tr w:rsidR="000C45B0" w:rsidRPr="000C45B0" w14:paraId="0C228204" w14:textId="77777777" w:rsidTr="000C45B0">
        <w:trPr>
          <w:trHeight w:val="300"/>
          <w:jc w:val="center"/>
        </w:trPr>
        <w:tc>
          <w:tcPr>
            <w:tcW w:w="2562" w:type="dxa"/>
            <w:shd w:val="clear" w:color="auto" w:fill="auto"/>
            <w:noWrap/>
            <w:vAlign w:val="bottom"/>
            <w:hideMark/>
          </w:tcPr>
          <w:p w14:paraId="20382C6B" w14:textId="6BECAE79" w:rsidR="000C45B0" w:rsidRPr="000C45B0" w:rsidRDefault="00393C6F" w:rsidP="000C45B0">
            <w:pPr>
              <w:jc w:val="center"/>
            </w:pPr>
            <w:r>
              <w:t>pp</w:t>
            </w:r>
            <w:r w:rsidR="000C45B0" w:rsidRPr="000C45B0">
              <w:t>cghs</w:t>
            </w:r>
            <w:r>
              <w:t>cc</w:t>
            </w:r>
          </w:p>
        </w:tc>
        <w:tc>
          <w:tcPr>
            <w:tcW w:w="2048" w:type="dxa"/>
            <w:shd w:val="clear" w:color="auto" w:fill="auto"/>
            <w:noWrap/>
            <w:vAlign w:val="bottom"/>
            <w:hideMark/>
          </w:tcPr>
          <w:p w14:paraId="260CCCBB" w14:textId="77777777" w:rsidR="000C45B0" w:rsidRPr="000C45B0" w:rsidRDefault="000C45B0" w:rsidP="000C45B0">
            <w:pPr>
              <w:jc w:val="center"/>
            </w:pPr>
            <w:r w:rsidRPr="000C45B0">
              <w:t>cghs</w:t>
            </w:r>
          </w:p>
        </w:tc>
        <w:tc>
          <w:tcPr>
            <w:tcW w:w="2636" w:type="dxa"/>
            <w:shd w:val="clear" w:color="auto" w:fill="auto"/>
            <w:noWrap/>
            <w:vAlign w:val="bottom"/>
            <w:hideMark/>
          </w:tcPr>
          <w:p w14:paraId="5416DCD4" w14:textId="2CD77DFB" w:rsidR="000C45B0" w:rsidRPr="000C45B0" w:rsidRDefault="008B52D9" w:rsidP="000C45B0">
            <w:r w:rsidRPr="008B52D9">
              <w:t>Map_HazardSCALE</w:t>
            </w:r>
          </w:p>
        </w:tc>
      </w:tr>
      <w:tr w:rsidR="000C45B0" w:rsidRPr="000C45B0" w14:paraId="14067ECB" w14:textId="77777777" w:rsidTr="000C45B0">
        <w:trPr>
          <w:trHeight w:val="300"/>
          <w:jc w:val="center"/>
        </w:trPr>
        <w:tc>
          <w:tcPr>
            <w:tcW w:w="2562" w:type="dxa"/>
            <w:shd w:val="clear" w:color="auto" w:fill="auto"/>
            <w:noWrap/>
            <w:vAlign w:val="bottom"/>
            <w:hideMark/>
          </w:tcPr>
          <w:p w14:paraId="696772B9" w14:textId="31965E56" w:rsidR="000C45B0" w:rsidRPr="000C45B0" w:rsidRDefault="00393C6F" w:rsidP="00393C6F">
            <w:pPr>
              <w:jc w:val="center"/>
            </w:pPr>
            <w:r>
              <w:t>pp</w:t>
            </w:r>
            <w:r w:rsidR="000C45B0" w:rsidRPr="000C45B0">
              <w:t>fliinv</w:t>
            </w:r>
            <w:r>
              <w:t>cc</w:t>
            </w:r>
          </w:p>
        </w:tc>
        <w:tc>
          <w:tcPr>
            <w:tcW w:w="2048" w:type="dxa"/>
            <w:shd w:val="clear" w:color="auto" w:fill="auto"/>
            <w:noWrap/>
            <w:vAlign w:val="bottom"/>
            <w:hideMark/>
          </w:tcPr>
          <w:p w14:paraId="40A911F4" w14:textId="77777777" w:rsidR="000C45B0" w:rsidRPr="000C45B0" w:rsidRDefault="000C45B0" w:rsidP="000C45B0">
            <w:pPr>
              <w:jc w:val="center"/>
            </w:pPr>
            <w:r w:rsidRPr="000C45B0">
              <w:t>fliinv</w:t>
            </w:r>
          </w:p>
        </w:tc>
        <w:tc>
          <w:tcPr>
            <w:tcW w:w="2636" w:type="dxa"/>
            <w:shd w:val="clear" w:color="auto" w:fill="auto"/>
            <w:noWrap/>
            <w:vAlign w:val="bottom"/>
            <w:hideMark/>
          </w:tcPr>
          <w:p w14:paraId="312282F3" w14:textId="3718CC47" w:rsidR="000C45B0" w:rsidRPr="000C45B0" w:rsidRDefault="008B52D9" w:rsidP="000C45B0">
            <w:r w:rsidRPr="008B52D9">
              <w:t>Map_COVERAGE</w:t>
            </w:r>
          </w:p>
        </w:tc>
      </w:tr>
      <w:tr w:rsidR="000C45B0" w:rsidRPr="000C45B0" w14:paraId="0DF918F0" w14:textId="77777777" w:rsidTr="000C45B0">
        <w:trPr>
          <w:trHeight w:val="300"/>
          <w:jc w:val="center"/>
        </w:trPr>
        <w:tc>
          <w:tcPr>
            <w:tcW w:w="2562" w:type="dxa"/>
            <w:shd w:val="clear" w:color="auto" w:fill="auto"/>
            <w:noWrap/>
            <w:vAlign w:val="bottom"/>
            <w:hideMark/>
          </w:tcPr>
          <w:p w14:paraId="68E57171" w14:textId="37CBB791" w:rsidR="000C45B0" w:rsidRPr="000C45B0" w:rsidRDefault="00393C6F" w:rsidP="000C45B0">
            <w:pPr>
              <w:jc w:val="center"/>
            </w:pPr>
            <w:r>
              <w:t>pp</w:t>
            </w:r>
            <w:r w:rsidR="000C45B0" w:rsidRPr="000C45B0">
              <w:t>imap</w:t>
            </w:r>
            <w:r>
              <w:t>cc</w:t>
            </w:r>
          </w:p>
        </w:tc>
        <w:tc>
          <w:tcPr>
            <w:tcW w:w="2048" w:type="dxa"/>
            <w:shd w:val="clear" w:color="auto" w:fill="auto"/>
            <w:noWrap/>
            <w:vAlign w:val="bottom"/>
            <w:hideMark/>
          </w:tcPr>
          <w:p w14:paraId="453DF403" w14:textId="77777777" w:rsidR="000C45B0" w:rsidRPr="000C45B0" w:rsidRDefault="000C45B0" w:rsidP="000C45B0">
            <w:pPr>
              <w:jc w:val="center"/>
            </w:pPr>
            <w:r w:rsidRPr="000C45B0">
              <w:t>imap</w:t>
            </w:r>
          </w:p>
        </w:tc>
        <w:tc>
          <w:tcPr>
            <w:tcW w:w="2636" w:type="dxa"/>
            <w:shd w:val="clear" w:color="auto" w:fill="auto"/>
            <w:noWrap/>
            <w:vAlign w:val="bottom"/>
            <w:hideMark/>
          </w:tcPr>
          <w:p w14:paraId="74C6E982" w14:textId="2D52F599" w:rsidR="000C45B0" w:rsidRPr="000C45B0" w:rsidRDefault="008B52D9" w:rsidP="000C45B0">
            <w:r w:rsidRPr="008B52D9">
              <w:t>Map_MAPCCLSSIF</w:t>
            </w:r>
          </w:p>
        </w:tc>
      </w:tr>
      <w:tr w:rsidR="000C45B0" w:rsidRPr="000C45B0" w14:paraId="7845576F" w14:textId="77777777" w:rsidTr="000C45B0">
        <w:trPr>
          <w:trHeight w:val="300"/>
          <w:jc w:val="center"/>
        </w:trPr>
        <w:tc>
          <w:tcPr>
            <w:tcW w:w="2562" w:type="dxa"/>
            <w:shd w:val="clear" w:color="auto" w:fill="auto"/>
            <w:noWrap/>
            <w:vAlign w:val="bottom"/>
            <w:hideMark/>
          </w:tcPr>
          <w:p w14:paraId="7FF3BC0B" w14:textId="35388FD5" w:rsidR="000C45B0" w:rsidRPr="000C45B0" w:rsidRDefault="00393C6F" w:rsidP="000C45B0">
            <w:pPr>
              <w:jc w:val="center"/>
            </w:pPr>
            <w:r>
              <w:t>pp</w:t>
            </w:r>
            <w:r w:rsidR="000C45B0" w:rsidRPr="000C45B0">
              <w:t>LandMDR</w:t>
            </w:r>
            <w:r>
              <w:t>cc</w:t>
            </w:r>
          </w:p>
        </w:tc>
        <w:tc>
          <w:tcPr>
            <w:tcW w:w="2048" w:type="dxa"/>
            <w:shd w:val="clear" w:color="auto" w:fill="auto"/>
            <w:noWrap/>
            <w:vAlign w:val="bottom"/>
            <w:hideMark/>
          </w:tcPr>
          <w:p w14:paraId="4481E35D" w14:textId="77777777" w:rsidR="000C45B0" w:rsidRPr="000C45B0" w:rsidRDefault="000C45B0" w:rsidP="000C45B0">
            <w:pPr>
              <w:jc w:val="center"/>
            </w:pPr>
            <w:r w:rsidRPr="000C45B0">
              <w:t>LandMDR</w:t>
            </w:r>
          </w:p>
        </w:tc>
        <w:tc>
          <w:tcPr>
            <w:tcW w:w="2636" w:type="dxa"/>
            <w:shd w:val="clear" w:color="auto" w:fill="auto"/>
            <w:noWrap/>
            <w:vAlign w:val="bottom"/>
            <w:hideMark/>
          </w:tcPr>
          <w:p w14:paraId="45FC39E1" w14:textId="297DF6B8" w:rsidR="000C45B0" w:rsidRPr="000C45B0" w:rsidRDefault="008B52D9" w:rsidP="000C45B0">
            <w:r w:rsidRPr="008B52D9">
              <w:t>Map_MAPCCTier1</w:t>
            </w:r>
          </w:p>
        </w:tc>
      </w:tr>
      <w:tr w:rsidR="000C45B0" w:rsidRPr="000C45B0" w14:paraId="47181A2C" w14:textId="77777777" w:rsidTr="000C45B0">
        <w:trPr>
          <w:trHeight w:val="300"/>
          <w:jc w:val="center"/>
        </w:trPr>
        <w:tc>
          <w:tcPr>
            <w:tcW w:w="2562" w:type="dxa"/>
            <w:shd w:val="clear" w:color="auto" w:fill="auto"/>
            <w:noWrap/>
            <w:vAlign w:val="bottom"/>
            <w:hideMark/>
          </w:tcPr>
          <w:p w14:paraId="61A34C8D" w14:textId="2569CA19" w:rsidR="000C45B0" w:rsidRPr="000C45B0" w:rsidRDefault="00393C6F" w:rsidP="000C45B0">
            <w:pPr>
              <w:jc w:val="center"/>
            </w:pPr>
            <w:r>
              <w:t>pp</w:t>
            </w:r>
            <w:r w:rsidR="000C45B0" w:rsidRPr="000C45B0">
              <w:t>LiqMDR</w:t>
            </w:r>
            <w:r>
              <w:t>cc</w:t>
            </w:r>
          </w:p>
        </w:tc>
        <w:tc>
          <w:tcPr>
            <w:tcW w:w="2048" w:type="dxa"/>
            <w:shd w:val="clear" w:color="auto" w:fill="auto"/>
            <w:noWrap/>
            <w:vAlign w:val="bottom"/>
            <w:hideMark/>
          </w:tcPr>
          <w:p w14:paraId="50BC99FC" w14:textId="77777777" w:rsidR="000C45B0" w:rsidRPr="000C45B0" w:rsidRDefault="000C45B0" w:rsidP="000C45B0">
            <w:pPr>
              <w:jc w:val="center"/>
            </w:pPr>
            <w:r w:rsidRPr="000C45B0">
              <w:t>LiqMDR</w:t>
            </w:r>
          </w:p>
        </w:tc>
        <w:tc>
          <w:tcPr>
            <w:tcW w:w="2636" w:type="dxa"/>
            <w:shd w:val="clear" w:color="auto" w:fill="auto"/>
            <w:noWrap/>
            <w:vAlign w:val="bottom"/>
            <w:hideMark/>
          </w:tcPr>
          <w:p w14:paraId="6E6C2D70" w14:textId="3CE2BC2E" w:rsidR="000C45B0" w:rsidRPr="000C45B0" w:rsidRDefault="008B52D9" w:rsidP="000C45B0">
            <w:r w:rsidRPr="008B52D9">
              <w:t>Map_MAPCCTier</w:t>
            </w:r>
            <w:r>
              <w:t>2</w:t>
            </w:r>
          </w:p>
        </w:tc>
      </w:tr>
      <w:tr w:rsidR="000C45B0" w:rsidRPr="000C45B0" w14:paraId="36DC5204" w14:textId="77777777" w:rsidTr="000C45B0">
        <w:trPr>
          <w:trHeight w:val="300"/>
          <w:jc w:val="center"/>
        </w:trPr>
        <w:tc>
          <w:tcPr>
            <w:tcW w:w="2562" w:type="dxa"/>
            <w:shd w:val="clear" w:color="auto" w:fill="auto"/>
            <w:noWrap/>
            <w:vAlign w:val="bottom"/>
            <w:hideMark/>
          </w:tcPr>
          <w:p w14:paraId="5793E226" w14:textId="4D7F0952" w:rsidR="000C45B0" w:rsidRPr="000C45B0" w:rsidRDefault="00393C6F" w:rsidP="000C45B0">
            <w:pPr>
              <w:jc w:val="center"/>
            </w:pPr>
            <w:r>
              <w:t>pp</w:t>
            </w:r>
            <w:r w:rsidR="000C45B0" w:rsidRPr="000C45B0">
              <w:t>mdsc</w:t>
            </w:r>
            <w:r>
              <w:t>cc</w:t>
            </w:r>
          </w:p>
        </w:tc>
        <w:tc>
          <w:tcPr>
            <w:tcW w:w="2048" w:type="dxa"/>
            <w:shd w:val="clear" w:color="auto" w:fill="auto"/>
            <w:noWrap/>
            <w:vAlign w:val="bottom"/>
            <w:hideMark/>
          </w:tcPr>
          <w:p w14:paraId="5F57C02B" w14:textId="77777777" w:rsidR="000C45B0" w:rsidRPr="000C45B0" w:rsidRDefault="000C45B0" w:rsidP="000C45B0">
            <w:pPr>
              <w:jc w:val="center"/>
            </w:pPr>
            <w:r w:rsidRPr="000C45B0">
              <w:t>mdsc</w:t>
            </w:r>
          </w:p>
        </w:tc>
        <w:tc>
          <w:tcPr>
            <w:tcW w:w="2636" w:type="dxa"/>
            <w:shd w:val="clear" w:color="auto" w:fill="auto"/>
            <w:noWrap/>
            <w:vAlign w:val="bottom"/>
            <w:hideMark/>
          </w:tcPr>
          <w:p w14:paraId="447425D6" w14:textId="7F006AD6" w:rsidR="000C45B0" w:rsidRPr="000C45B0" w:rsidRDefault="008B52D9" w:rsidP="000C45B0">
            <w:r w:rsidRPr="008B52D9">
              <w:t>Map_MAPCCTier</w:t>
            </w:r>
            <w:r>
              <w:t>3</w:t>
            </w:r>
          </w:p>
        </w:tc>
      </w:tr>
      <w:tr w:rsidR="000C45B0" w:rsidRPr="000C45B0" w14:paraId="5D4E3D23" w14:textId="77777777" w:rsidTr="000C45B0">
        <w:trPr>
          <w:trHeight w:val="300"/>
          <w:jc w:val="center"/>
        </w:trPr>
        <w:tc>
          <w:tcPr>
            <w:tcW w:w="2562" w:type="dxa"/>
            <w:shd w:val="clear" w:color="auto" w:fill="auto"/>
            <w:noWrap/>
            <w:vAlign w:val="bottom"/>
            <w:hideMark/>
          </w:tcPr>
          <w:p w14:paraId="5895EC47" w14:textId="003B357A" w:rsidR="000C45B0" w:rsidRPr="000C45B0" w:rsidRDefault="00393C6F" w:rsidP="000C45B0">
            <w:pPr>
              <w:jc w:val="center"/>
            </w:pPr>
            <w:r>
              <w:t>pp</w:t>
            </w:r>
            <w:r w:rsidR="000C45B0" w:rsidRPr="000C45B0">
              <w:t>odsc</w:t>
            </w:r>
            <w:r>
              <w:t>cc</w:t>
            </w:r>
          </w:p>
        </w:tc>
        <w:tc>
          <w:tcPr>
            <w:tcW w:w="2048" w:type="dxa"/>
            <w:shd w:val="clear" w:color="auto" w:fill="auto"/>
            <w:noWrap/>
            <w:vAlign w:val="bottom"/>
            <w:hideMark/>
          </w:tcPr>
          <w:p w14:paraId="0A9645EC" w14:textId="77777777" w:rsidR="000C45B0" w:rsidRPr="000C45B0" w:rsidRDefault="000C45B0" w:rsidP="000C45B0">
            <w:pPr>
              <w:jc w:val="center"/>
            </w:pPr>
            <w:r w:rsidRPr="000C45B0">
              <w:t>odsc</w:t>
            </w:r>
          </w:p>
        </w:tc>
        <w:tc>
          <w:tcPr>
            <w:tcW w:w="2636" w:type="dxa"/>
            <w:shd w:val="clear" w:color="auto" w:fill="auto"/>
            <w:noWrap/>
            <w:vAlign w:val="bottom"/>
            <w:hideMark/>
          </w:tcPr>
          <w:p w14:paraId="42053850" w14:textId="1BE3C2E3" w:rsidR="000C45B0" w:rsidRPr="000C45B0" w:rsidRDefault="008B52D9" w:rsidP="000C45B0">
            <w:r w:rsidRPr="008B52D9">
              <w:t>Map_InvOcc</w:t>
            </w:r>
          </w:p>
        </w:tc>
      </w:tr>
      <w:tr w:rsidR="000C45B0" w:rsidRPr="000C45B0" w14:paraId="6D16AD15" w14:textId="77777777" w:rsidTr="000C45B0">
        <w:trPr>
          <w:trHeight w:val="300"/>
          <w:jc w:val="center"/>
        </w:trPr>
        <w:tc>
          <w:tcPr>
            <w:tcW w:w="2562" w:type="dxa"/>
            <w:shd w:val="clear" w:color="auto" w:fill="auto"/>
            <w:noWrap/>
            <w:vAlign w:val="bottom"/>
            <w:hideMark/>
          </w:tcPr>
          <w:p w14:paraId="2A738279" w14:textId="7BCB617E" w:rsidR="000C45B0" w:rsidRPr="000C45B0" w:rsidRDefault="00393C6F" w:rsidP="000C45B0">
            <w:pPr>
              <w:jc w:val="center"/>
            </w:pPr>
            <w:r>
              <w:t>pp</w:t>
            </w:r>
            <w:r w:rsidR="000C45B0" w:rsidRPr="000C45B0">
              <w:t>vbi</w:t>
            </w:r>
            <w:r>
              <w:t>cc</w:t>
            </w:r>
          </w:p>
        </w:tc>
        <w:tc>
          <w:tcPr>
            <w:tcW w:w="2048" w:type="dxa"/>
            <w:shd w:val="clear" w:color="auto" w:fill="auto"/>
            <w:noWrap/>
            <w:vAlign w:val="bottom"/>
            <w:hideMark/>
          </w:tcPr>
          <w:p w14:paraId="2C6124A4" w14:textId="77777777" w:rsidR="000C45B0" w:rsidRPr="000C45B0" w:rsidRDefault="000C45B0" w:rsidP="000C45B0">
            <w:pPr>
              <w:jc w:val="center"/>
            </w:pPr>
            <w:r w:rsidRPr="000C45B0">
              <w:t>vbi</w:t>
            </w:r>
          </w:p>
        </w:tc>
        <w:tc>
          <w:tcPr>
            <w:tcW w:w="2636" w:type="dxa"/>
            <w:shd w:val="clear" w:color="auto" w:fill="auto"/>
            <w:noWrap/>
            <w:vAlign w:val="bottom"/>
            <w:hideMark/>
          </w:tcPr>
          <w:p w14:paraId="25C76266" w14:textId="33048E98" w:rsidR="000C45B0" w:rsidRPr="000C45B0" w:rsidRDefault="008B52D9" w:rsidP="000C45B0">
            <w:r w:rsidRPr="008B52D9">
              <w:t>Map_CvKey</w:t>
            </w:r>
          </w:p>
        </w:tc>
      </w:tr>
      <w:tr w:rsidR="000C45B0" w:rsidRPr="000C45B0" w14:paraId="6DCA2C06" w14:textId="77777777" w:rsidTr="000C45B0">
        <w:trPr>
          <w:trHeight w:val="300"/>
          <w:jc w:val="center"/>
        </w:trPr>
        <w:tc>
          <w:tcPr>
            <w:tcW w:w="2562" w:type="dxa"/>
            <w:shd w:val="clear" w:color="auto" w:fill="auto"/>
            <w:noWrap/>
            <w:vAlign w:val="bottom"/>
            <w:hideMark/>
          </w:tcPr>
          <w:p w14:paraId="49F5A6D2" w14:textId="6A1A0FAC" w:rsidR="000C45B0" w:rsidRPr="000C45B0" w:rsidRDefault="00393C6F" w:rsidP="000C45B0">
            <w:pPr>
              <w:jc w:val="center"/>
            </w:pPr>
            <w:r>
              <w:t>pp</w:t>
            </w:r>
            <w:r w:rsidR="000C45B0" w:rsidRPr="000C45B0">
              <w:t>vbimod</w:t>
            </w:r>
            <w:r>
              <w:t>cc</w:t>
            </w:r>
          </w:p>
        </w:tc>
        <w:tc>
          <w:tcPr>
            <w:tcW w:w="2048" w:type="dxa"/>
            <w:shd w:val="clear" w:color="auto" w:fill="auto"/>
            <w:noWrap/>
            <w:vAlign w:val="bottom"/>
            <w:hideMark/>
          </w:tcPr>
          <w:p w14:paraId="700D9928" w14:textId="77777777" w:rsidR="000C45B0" w:rsidRPr="000C45B0" w:rsidRDefault="000C45B0" w:rsidP="000C45B0">
            <w:pPr>
              <w:jc w:val="center"/>
            </w:pPr>
            <w:r w:rsidRPr="000C45B0">
              <w:t>vbimod</w:t>
            </w:r>
          </w:p>
        </w:tc>
        <w:tc>
          <w:tcPr>
            <w:tcW w:w="2636" w:type="dxa"/>
            <w:shd w:val="clear" w:color="auto" w:fill="auto"/>
            <w:noWrap/>
            <w:vAlign w:val="bottom"/>
            <w:hideMark/>
          </w:tcPr>
          <w:p w14:paraId="54B98FB0" w14:textId="4447C8C4" w:rsidR="000C45B0" w:rsidRPr="000C45B0" w:rsidRDefault="008B52D9" w:rsidP="000C45B0">
            <w:r w:rsidRPr="008B52D9">
              <w:t>Map_BRTVKey</w:t>
            </w:r>
          </w:p>
        </w:tc>
      </w:tr>
      <w:tr w:rsidR="000C45B0" w:rsidRPr="000C45B0" w14:paraId="1EB818A3" w14:textId="77777777" w:rsidTr="000C45B0">
        <w:trPr>
          <w:trHeight w:val="300"/>
          <w:jc w:val="center"/>
        </w:trPr>
        <w:tc>
          <w:tcPr>
            <w:tcW w:w="2562" w:type="dxa"/>
            <w:shd w:val="clear" w:color="auto" w:fill="auto"/>
            <w:noWrap/>
            <w:vAlign w:val="bottom"/>
            <w:hideMark/>
          </w:tcPr>
          <w:p w14:paraId="49597D37" w14:textId="76AD9A70" w:rsidR="000C45B0" w:rsidRPr="000C45B0" w:rsidRDefault="00393C6F" w:rsidP="000C45B0">
            <w:pPr>
              <w:jc w:val="center"/>
            </w:pPr>
            <w:r>
              <w:t>pp</w:t>
            </w:r>
            <w:r w:rsidR="000C45B0" w:rsidRPr="000C45B0">
              <w:t>vbrdr</w:t>
            </w:r>
            <w:r>
              <w:t>cc</w:t>
            </w:r>
          </w:p>
        </w:tc>
        <w:tc>
          <w:tcPr>
            <w:tcW w:w="2048" w:type="dxa"/>
            <w:shd w:val="clear" w:color="auto" w:fill="auto"/>
            <w:noWrap/>
            <w:vAlign w:val="bottom"/>
            <w:hideMark/>
          </w:tcPr>
          <w:p w14:paraId="09257177" w14:textId="77777777" w:rsidR="000C45B0" w:rsidRPr="000C45B0" w:rsidRDefault="000C45B0" w:rsidP="000C45B0">
            <w:pPr>
              <w:jc w:val="center"/>
            </w:pPr>
            <w:r w:rsidRPr="000C45B0">
              <w:t>vbrdr</w:t>
            </w:r>
          </w:p>
        </w:tc>
        <w:tc>
          <w:tcPr>
            <w:tcW w:w="2636" w:type="dxa"/>
            <w:shd w:val="clear" w:color="auto" w:fill="auto"/>
            <w:noWrap/>
            <w:vAlign w:val="bottom"/>
            <w:hideMark/>
          </w:tcPr>
          <w:p w14:paraId="7C7E921B" w14:textId="099D7910" w:rsidR="000C45B0" w:rsidRPr="000C45B0" w:rsidRDefault="008B52D9" w:rsidP="000C45B0">
            <w:r w:rsidRPr="008B52D9">
              <w:t>Map_BRDRKey</w:t>
            </w:r>
          </w:p>
        </w:tc>
      </w:tr>
      <w:tr w:rsidR="000C45B0" w:rsidRPr="000C45B0" w14:paraId="2A3C3E1E" w14:textId="77777777" w:rsidTr="000C45B0">
        <w:trPr>
          <w:trHeight w:val="300"/>
          <w:jc w:val="center"/>
        </w:trPr>
        <w:tc>
          <w:tcPr>
            <w:tcW w:w="2562" w:type="dxa"/>
            <w:shd w:val="clear" w:color="auto" w:fill="auto"/>
            <w:noWrap/>
            <w:vAlign w:val="bottom"/>
            <w:hideMark/>
          </w:tcPr>
          <w:p w14:paraId="6B814624" w14:textId="0B3F3DBD" w:rsidR="000C45B0" w:rsidRPr="000C45B0" w:rsidRDefault="00393C6F" w:rsidP="000C45B0">
            <w:pPr>
              <w:jc w:val="center"/>
            </w:pPr>
            <w:r>
              <w:t>pp</w:t>
            </w:r>
            <w:r w:rsidR="000C45B0" w:rsidRPr="000C45B0">
              <w:t>vbrtv</w:t>
            </w:r>
            <w:r>
              <w:t>cc</w:t>
            </w:r>
          </w:p>
        </w:tc>
        <w:tc>
          <w:tcPr>
            <w:tcW w:w="2048" w:type="dxa"/>
            <w:shd w:val="clear" w:color="auto" w:fill="auto"/>
            <w:noWrap/>
            <w:vAlign w:val="bottom"/>
            <w:hideMark/>
          </w:tcPr>
          <w:p w14:paraId="596CCC89" w14:textId="77777777" w:rsidR="000C45B0" w:rsidRPr="000C45B0" w:rsidRDefault="000C45B0" w:rsidP="000C45B0">
            <w:pPr>
              <w:jc w:val="center"/>
            </w:pPr>
            <w:r w:rsidRPr="000C45B0">
              <w:t>vbrtv</w:t>
            </w:r>
          </w:p>
        </w:tc>
        <w:tc>
          <w:tcPr>
            <w:tcW w:w="2636" w:type="dxa"/>
            <w:shd w:val="clear" w:color="auto" w:fill="auto"/>
            <w:noWrap/>
            <w:vAlign w:val="bottom"/>
            <w:hideMark/>
          </w:tcPr>
          <w:p w14:paraId="3DEF8E8B" w14:textId="77777777" w:rsidR="000C45B0" w:rsidRPr="000C45B0" w:rsidRDefault="000C45B0" w:rsidP="000C45B0"/>
        </w:tc>
      </w:tr>
      <w:tr w:rsidR="000C45B0" w:rsidRPr="000C45B0" w14:paraId="08A2AF64" w14:textId="77777777" w:rsidTr="000C45B0">
        <w:trPr>
          <w:trHeight w:val="300"/>
          <w:jc w:val="center"/>
        </w:trPr>
        <w:tc>
          <w:tcPr>
            <w:tcW w:w="2562" w:type="dxa"/>
            <w:shd w:val="clear" w:color="auto" w:fill="auto"/>
            <w:noWrap/>
            <w:vAlign w:val="bottom"/>
            <w:hideMark/>
          </w:tcPr>
          <w:p w14:paraId="66EF5D78" w14:textId="5C5E208C" w:rsidR="000C45B0" w:rsidRPr="000C45B0" w:rsidRDefault="00393C6F" w:rsidP="000C45B0">
            <w:pPr>
              <w:jc w:val="center"/>
            </w:pPr>
            <w:r>
              <w:t>pp</w:t>
            </w:r>
            <w:r w:rsidR="000C45B0" w:rsidRPr="000C45B0">
              <w:t>vcc</w:t>
            </w:r>
            <w:r>
              <w:t>cc</w:t>
            </w:r>
          </w:p>
        </w:tc>
        <w:tc>
          <w:tcPr>
            <w:tcW w:w="2048" w:type="dxa"/>
            <w:shd w:val="clear" w:color="auto" w:fill="auto"/>
            <w:noWrap/>
            <w:vAlign w:val="bottom"/>
            <w:hideMark/>
          </w:tcPr>
          <w:p w14:paraId="07E1C074" w14:textId="77777777" w:rsidR="000C45B0" w:rsidRPr="000C45B0" w:rsidRDefault="000C45B0" w:rsidP="000C45B0">
            <w:pPr>
              <w:jc w:val="center"/>
            </w:pPr>
            <w:r w:rsidRPr="000C45B0">
              <w:t>vcc</w:t>
            </w:r>
          </w:p>
        </w:tc>
        <w:tc>
          <w:tcPr>
            <w:tcW w:w="2636" w:type="dxa"/>
            <w:shd w:val="clear" w:color="auto" w:fill="auto"/>
            <w:noWrap/>
            <w:vAlign w:val="bottom"/>
            <w:hideMark/>
          </w:tcPr>
          <w:p w14:paraId="7AA0DF47" w14:textId="77777777" w:rsidR="000C45B0" w:rsidRPr="000C45B0" w:rsidRDefault="000C45B0" w:rsidP="000C45B0"/>
        </w:tc>
      </w:tr>
      <w:tr w:rsidR="000C45B0" w:rsidRPr="000C45B0" w14:paraId="4243EFF8" w14:textId="77777777" w:rsidTr="000C45B0">
        <w:trPr>
          <w:trHeight w:val="300"/>
          <w:jc w:val="center"/>
        </w:trPr>
        <w:tc>
          <w:tcPr>
            <w:tcW w:w="2562" w:type="dxa"/>
            <w:shd w:val="clear" w:color="auto" w:fill="auto"/>
            <w:noWrap/>
            <w:vAlign w:val="bottom"/>
            <w:hideMark/>
          </w:tcPr>
          <w:p w14:paraId="04E621B8" w14:textId="6CB7490B" w:rsidR="000C45B0" w:rsidRPr="000C45B0" w:rsidRDefault="00393C6F" w:rsidP="000C45B0">
            <w:pPr>
              <w:jc w:val="center"/>
            </w:pPr>
            <w:r>
              <w:t>pp</w:t>
            </w:r>
            <w:r w:rsidR="000C45B0" w:rsidRPr="000C45B0">
              <w:t>vcv</w:t>
            </w:r>
            <w:r>
              <w:t>cc</w:t>
            </w:r>
          </w:p>
        </w:tc>
        <w:tc>
          <w:tcPr>
            <w:tcW w:w="2048" w:type="dxa"/>
            <w:shd w:val="clear" w:color="auto" w:fill="auto"/>
            <w:noWrap/>
            <w:vAlign w:val="bottom"/>
            <w:hideMark/>
          </w:tcPr>
          <w:p w14:paraId="0BA8372F" w14:textId="77777777" w:rsidR="000C45B0" w:rsidRPr="000C45B0" w:rsidRDefault="000C45B0" w:rsidP="000C45B0">
            <w:pPr>
              <w:jc w:val="center"/>
            </w:pPr>
            <w:r w:rsidRPr="000C45B0">
              <w:t>vcv</w:t>
            </w:r>
          </w:p>
        </w:tc>
        <w:tc>
          <w:tcPr>
            <w:tcW w:w="2636" w:type="dxa"/>
            <w:shd w:val="clear" w:color="auto" w:fill="auto"/>
            <w:noWrap/>
            <w:vAlign w:val="bottom"/>
            <w:hideMark/>
          </w:tcPr>
          <w:p w14:paraId="4F59C769" w14:textId="77777777" w:rsidR="000C45B0" w:rsidRPr="000C45B0" w:rsidRDefault="000C45B0" w:rsidP="000C45B0"/>
        </w:tc>
      </w:tr>
      <w:tr w:rsidR="000C45B0" w:rsidRPr="000C45B0" w14:paraId="069893AB" w14:textId="77777777" w:rsidTr="000C45B0">
        <w:trPr>
          <w:trHeight w:val="300"/>
          <w:jc w:val="center"/>
        </w:trPr>
        <w:tc>
          <w:tcPr>
            <w:tcW w:w="2562" w:type="dxa"/>
            <w:shd w:val="clear" w:color="auto" w:fill="auto"/>
            <w:noWrap/>
            <w:vAlign w:val="bottom"/>
            <w:hideMark/>
          </w:tcPr>
          <w:p w14:paraId="6940F8DD" w14:textId="4BEF3B0D" w:rsidR="000C45B0" w:rsidRPr="000C45B0" w:rsidRDefault="00393C6F" w:rsidP="000C45B0">
            <w:pPr>
              <w:jc w:val="center"/>
            </w:pPr>
            <w:r>
              <w:t>pp</w:t>
            </w:r>
            <w:r w:rsidR="000C45B0" w:rsidRPr="000C45B0">
              <w:t>vdc0</w:t>
            </w:r>
            <w:r>
              <w:t>cc</w:t>
            </w:r>
          </w:p>
        </w:tc>
        <w:tc>
          <w:tcPr>
            <w:tcW w:w="2048" w:type="dxa"/>
            <w:shd w:val="clear" w:color="auto" w:fill="auto"/>
            <w:noWrap/>
            <w:vAlign w:val="bottom"/>
            <w:hideMark/>
          </w:tcPr>
          <w:p w14:paraId="7C982912" w14:textId="77777777" w:rsidR="000C45B0" w:rsidRPr="000C45B0" w:rsidRDefault="000C45B0" w:rsidP="000C45B0">
            <w:pPr>
              <w:jc w:val="center"/>
            </w:pPr>
            <w:r w:rsidRPr="000C45B0">
              <w:t>vdc0</w:t>
            </w:r>
          </w:p>
        </w:tc>
        <w:tc>
          <w:tcPr>
            <w:tcW w:w="2636" w:type="dxa"/>
            <w:shd w:val="clear" w:color="auto" w:fill="auto"/>
            <w:noWrap/>
            <w:vAlign w:val="bottom"/>
            <w:hideMark/>
          </w:tcPr>
          <w:p w14:paraId="746CA23A" w14:textId="77777777" w:rsidR="000C45B0" w:rsidRPr="000C45B0" w:rsidRDefault="000C45B0" w:rsidP="000C45B0"/>
        </w:tc>
      </w:tr>
      <w:tr w:rsidR="000C45B0" w:rsidRPr="000C45B0" w14:paraId="21CE69B4" w14:textId="77777777" w:rsidTr="000C45B0">
        <w:trPr>
          <w:trHeight w:val="300"/>
          <w:jc w:val="center"/>
        </w:trPr>
        <w:tc>
          <w:tcPr>
            <w:tcW w:w="2562" w:type="dxa"/>
            <w:shd w:val="clear" w:color="auto" w:fill="auto"/>
            <w:noWrap/>
            <w:vAlign w:val="bottom"/>
            <w:hideMark/>
          </w:tcPr>
          <w:p w14:paraId="2877C876" w14:textId="78806072" w:rsidR="000C45B0" w:rsidRPr="000C45B0" w:rsidRDefault="00393C6F" w:rsidP="000C45B0">
            <w:pPr>
              <w:jc w:val="center"/>
            </w:pPr>
            <w:r>
              <w:t>pp</w:t>
            </w:r>
            <w:r w:rsidR="000C45B0" w:rsidRPr="000C45B0">
              <w:t>vds</w:t>
            </w:r>
            <w:r>
              <w:t>cc</w:t>
            </w:r>
          </w:p>
        </w:tc>
        <w:tc>
          <w:tcPr>
            <w:tcW w:w="2048" w:type="dxa"/>
            <w:shd w:val="clear" w:color="auto" w:fill="auto"/>
            <w:noWrap/>
            <w:vAlign w:val="bottom"/>
            <w:hideMark/>
          </w:tcPr>
          <w:p w14:paraId="16522492" w14:textId="77777777" w:rsidR="000C45B0" w:rsidRPr="000C45B0" w:rsidRDefault="000C45B0" w:rsidP="000C45B0">
            <w:pPr>
              <w:jc w:val="center"/>
            </w:pPr>
            <w:r w:rsidRPr="000C45B0">
              <w:t>vds</w:t>
            </w:r>
          </w:p>
        </w:tc>
        <w:tc>
          <w:tcPr>
            <w:tcW w:w="2636" w:type="dxa"/>
            <w:shd w:val="clear" w:color="auto" w:fill="auto"/>
            <w:noWrap/>
            <w:vAlign w:val="bottom"/>
            <w:hideMark/>
          </w:tcPr>
          <w:p w14:paraId="6851B660" w14:textId="77777777" w:rsidR="000C45B0" w:rsidRPr="000C45B0" w:rsidRDefault="000C45B0" w:rsidP="000C45B0"/>
        </w:tc>
      </w:tr>
      <w:tr w:rsidR="000C45B0" w:rsidRPr="000C45B0" w14:paraId="634A99B5" w14:textId="77777777" w:rsidTr="000C45B0">
        <w:trPr>
          <w:trHeight w:val="300"/>
          <w:jc w:val="center"/>
        </w:trPr>
        <w:tc>
          <w:tcPr>
            <w:tcW w:w="2562" w:type="dxa"/>
            <w:shd w:val="clear" w:color="auto" w:fill="auto"/>
            <w:noWrap/>
            <w:vAlign w:val="bottom"/>
            <w:hideMark/>
          </w:tcPr>
          <w:p w14:paraId="225E9BB1" w14:textId="684BBE5B" w:rsidR="000C45B0" w:rsidRPr="000C45B0" w:rsidRDefault="00393C6F" w:rsidP="000C45B0">
            <w:pPr>
              <w:jc w:val="center"/>
            </w:pPr>
            <w:r>
              <w:t>pp</w:t>
            </w:r>
            <w:r w:rsidR="000C45B0" w:rsidRPr="000C45B0">
              <w:t>vgeo</w:t>
            </w:r>
            <w:r>
              <w:t>cc</w:t>
            </w:r>
          </w:p>
        </w:tc>
        <w:tc>
          <w:tcPr>
            <w:tcW w:w="2048" w:type="dxa"/>
            <w:shd w:val="clear" w:color="auto" w:fill="auto"/>
            <w:noWrap/>
            <w:vAlign w:val="bottom"/>
            <w:hideMark/>
          </w:tcPr>
          <w:p w14:paraId="2287A1BB" w14:textId="77777777" w:rsidR="000C45B0" w:rsidRPr="000C45B0" w:rsidRDefault="000C45B0" w:rsidP="000C45B0">
            <w:pPr>
              <w:jc w:val="center"/>
            </w:pPr>
            <w:r w:rsidRPr="000C45B0">
              <w:t>vgeo</w:t>
            </w:r>
          </w:p>
        </w:tc>
        <w:tc>
          <w:tcPr>
            <w:tcW w:w="2636" w:type="dxa"/>
            <w:shd w:val="clear" w:color="auto" w:fill="auto"/>
            <w:noWrap/>
            <w:vAlign w:val="bottom"/>
            <w:hideMark/>
          </w:tcPr>
          <w:p w14:paraId="485440E6" w14:textId="77777777" w:rsidR="000C45B0" w:rsidRPr="000C45B0" w:rsidRDefault="000C45B0" w:rsidP="000C45B0"/>
        </w:tc>
      </w:tr>
      <w:tr w:rsidR="000C45B0" w:rsidRPr="000C45B0" w14:paraId="6827BE1F" w14:textId="77777777" w:rsidTr="000C45B0">
        <w:trPr>
          <w:trHeight w:val="300"/>
          <w:jc w:val="center"/>
        </w:trPr>
        <w:tc>
          <w:tcPr>
            <w:tcW w:w="2562" w:type="dxa"/>
            <w:shd w:val="clear" w:color="auto" w:fill="auto"/>
            <w:noWrap/>
            <w:vAlign w:val="bottom"/>
            <w:hideMark/>
          </w:tcPr>
          <w:p w14:paraId="1C9B300A" w14:textId="52E4A1D8" w:rsidR="000C45B0" w:rsidRPr="000C45B0" w:rsidRDefault="00393C6F" w:rsidP="000C45B0">
            <w:pPr>
              <w:jc w:val="center"/>
            </w:pPr>
            <w:r>
              <w:t>pp</w:t>
            </w:r>
            <w:r w:rsidR="000C45B0" w:rsidRPr="000C45B0">
              <w:t>vhsr</w:t>
            </w:r>
            <w:r>
              <w:t>cc</w:t>
            </w:r>
          </w:p>
        </w:tc>
        <w:tc>
          <w:tcPr>
            <w:tcW w:w="2048" w:type="dxa"/>
            <w:shd w:val="clear" w:color="auto" w:fill="auto"/>
            <w:noWrap/>
            <w:vAlign w:val="bottom"/>
            <w:hideMark/>
          </w:tcPr>
          <w:p w14:paraId="088EC115" w14:textId="77777777" w:rsidR="000C45B0" w:rsidRPr="000C45B0" w:rsidRDefault="000C45B0" w:rsidP="000C45B0">
            <w:pPr>
              <w:jc w:val="center"/>
            </w:pPr>
            <w:r w:rsidRPr="000C45B0">
              <w:t>vhsr</w:t>
            </w:r>
          </w:p>
        </w:tc>
        <w:tc>
          <w:tcPr>
            <w:tcW w:w="2636" w:type="dxa"/>
            <w:shd w:val="clear" w:color="auto" w:fill="auto"/>
            <w:noWrap/>
            <w:vAlign w:val="bottom"/>
            <w:hideMark/>
          </w:tcPr>
          <w:p w14:paraId="6792071C" w14:textId="77777777" w:rsidR="000C45B0" w:rsidRPr="000C45B0" w:rsidRDefault="000C45B0" w:rsidP="000C45B0"/>
        </w:tc>
      </w:tr>
      <w:tr w:rsidR="000C45B0" w:rsidRPr="000C45B0" w14:paraId="647D23AF" w14:textId="77777777" w:rsidTr="000C45B0">
        <w:trPr>
          <w:trHeight w:val="300"/>
          <w:jc w:val="center"/>
        </w:trPr>
        <w:tc>
          <w:tcPr>
            <w:tcW w:w="2562" w:type="dxa"/>
            <w:shd w:val="clear" w:color="auto" w:fill="auto"/>
            <w:noWrap/>
            <w:vAlign w:val="bottom"/>
            <w:hideMark/>
          </w:tcPr>
          <w:p w14:paraId="6D384027" w14:textId="4332CF26" w:rsidR="000C45B0" w:rsidRPr="000C45B0" w:rsidRDefault="00393C6F" w:rsidP="000C45B0">
            <w:pPr>
              <w:jc w:val="center"/>
            </w:pPr>
            <w:r>
              <w:t>pp</w:t>
            </w:r>
            <w:r w:rsidR="000C45B0" w:rsidRPr="000C45B0">
              <w:t>vinv</w:t>
            </w:r>
            <w:r>
              <w:t>cc</w:t>
            </w:r>
          </w:p>
        </w:tc>
        <w:tc>
          <w:tcPr>
            <w:tcW w:w="2048" w:type="dxa"/>
            <w:shd w:val="clear" w:color="auto" w:fill="auto"/>
            <w:noWrap/>
            <w:vAlign w:val="bottom"/>
            <w:hideMark/>
          </w:tcPr>
          <w:p w14:paraId="22021081" w14:textId="77777777" w:rsidR="000C45B0" w:rsidRPr="000C45B0" w:rsidRDefault="000C45B0" w:rsidP="000C45B0">
            <w:pPr>
              <w:jc w:val="center"/>
            </w:pPr>
            <w:r w:rsidRPr="000C45B0">
              <w:t>vinv</w:t>
            </w:r>
          </w:p>
        </w:tc>
        <w:tc>
          <w:tcPr>
            <w:tcW w:w="2636" w:type="dxa"/>
            <w:shd w:val="clear" w:color="auto" w:fill="auto"/>
            <w:noWrap/>
            <w:vAlign w:val="bottom"/>
            <w:hideMark/>
          </w:tcPr>
          <w:p w14:paraId="443FF3EA" w14:textId="77777777" w:rsidR="000C45B0" w:rsidRPr="000C45B0" w:rsidRDefault="000C45B0" w:rsidP="000C45B0"/>
        </w:tc>
      </w:tr>
      <w:tr w:rsidR="000C45B0" w:rsidRPr="000C45B0" w14:paraId="24794F1F" w14:textId="234FC735" w:rsidTr="000C45B0">
        <w:trPr>
          <w:trHeight w:val="300"/>
          <w:jc w:val="center"/>
        </w:trPr>
        <w:tc>
          <w:tcPr>
            <w:tcW w:w="2562" w:type="dxa"/>
            <w:shd w:val="clear" w:color="auto" w:fill="auto"/>
            <w:noWrap/>
            <w:vAlign w:val="bottom"/>
            <w:hideMark/>
          </w:tcPr>
          <w:p w14:paraId="2DD8B7EB" w14:textId="1607829E" w:rsidR="000C45B0" w:rsidRPr="000C45B0" w:rsidRDefault="00393C6F" w:rsidP="000C45B0">
            <w:pPr>
              <w:jc w:val="center"/>
            </w:pPr>
            <w:r>
              <w:t>pp</w:t>
            </w:r>
            <w:r w:rsidR="000C45B0" w:rsidRPr="000C45B0">
              <w:t>vinvaghaz</w:t>
            </w:r>
            <w:r>
              <w:t>cc</w:t>
            </w:r>
          </w:p>
        </w:tc>
        <w:tc>
          <w:tcPr>
            <w:tcW w:w="2048" w:type="dxa"/>
            <w:shd w:val="clear" w:color="auto" w:fill="auto"/>
            <w:noWrap/>
            <w:vAlign w:val="bottom"/>
            <w:hideMark/>
          </w:tcPr>
          <w:p w14:paraId="6E148683" w14:textId="77777777" w:rsidR="000C45B0" w:rsidRPr="000C45B0" w:rsidRDefault="000C45B0" w:rsidP="000C45B0">
            <w:pPr>
              <w:jc w:val="center"/>
            </w:pPr>
            <w:r w:rsidRPr="000C45B0">
              <w:t>vinvaghaz</w:t>
            </w:r>
          </w:p>
        </w:tc>
        <w:tc>
          <w:tcPr>
            <w:tcW w:w="2636" w:type="dxa"/>
            <w:shd w:val="clear" w:color="auto" w:fill="auto"/>
            <w:vAlign w:val="bottom"/>
          </w:tcPr>
          <w:p w14:paraId="469A1412" w14:textId="77777777" w:rsidR="000C45B0" w:rsidRPr="000C45B0" w:rsidRDefault="000C45B0" w:rsidP="000C45B0"/>
        </w:tc>
      </w:tr>
      <w:tr w:rsidR="000C45B0" w:rsidRPr="000C45B0" w14:paraId="00E73C86" w14:textId="77777777" w:rsidTr="000C45B0">
        <w:trPr>
          <w:trHeight w:val="300"/>
          <w:jc w:val="center"/>
        </w:trPr>
        <w:tc>
          <w:tcPr>
            <w:tcW w:w="2562" w:type="dxa"/>
            <w:shd w:val="clear" w:color="auto" w:fill="auto"/>
            <w:noWrap/>
            <w:vAlign w:val="bottom"/>
            <w:hideMark/>
          </w:tcPr>
          <w:p w14:paraId="27FE18FD" w14:textId="4D54DBF9" w:rsidR="000C45B0" w:rsidRPr="000C45B0" w:rsidRDefault="00393C6F" w:rsidP="000C45B0">
            <w:pPr>
              <w:jc w:val="center"/>
            </w:pPr>
            <w:r>
              <w:t>pp</w:t>
            </w:r>
            <w:r w:rsidR="000C45B0" w:rsidRPr="000C45B0">
              <w:t>vlif</w:t>
            </w:r>
            <w:r>
              <w:t>cc</w:t>
            </w:r>
          </w:p>
        </w:tc>
        <w:tc>
          <w:tcPr>
            <w:tcW w:w="2048" w:type="dxa"/>
            <w:shd w:val="clear" w:color="auto" w:fill="auto"/>
            <w:noWrap/>
            <w:vAlign w:val="bottom"/>
            <w:hideMark/>
          </w:tcPr>
          <w:p w14:paraId="5A116485" w14:textId="77777777" w:rsidR="000C45B0" w:rsidRPr="000C45B0" w:rsidRDefault="000C45B0" w:rsidP="000C45B0">
            <w:pPr>
              <w:jc w:val="center"/>
            </w:pPr>
            <w:r w:rsidRPr="000C45B0">
              <w:t>vlif</w:t>
            </w:r>
          </w:p>
        </w:tc>
        <w:tc>
          <w:tcPr>
            <w:tcW w:w="2636" w:type="dxa"/>
            <w:shd w:val="clear" w:color="auto" w:fill="auto"/>
            <w:noWrap/>
            <w:vAlign w:val="bottom"/>
            <w:hideMark/>
          </w:tcPr>
          <w:p w14:paraId="684A2E83" w14:textId="77777777" w:rsidR="000C45B0" w:rsidRPr="000C45B0" w:rsidRDefault="000C45B0" w:rsidP="000C45B0"/>
        </w:tc>
      </w:tr>
      <w:tr w:rsidR="000C45B0" w:rsidRPr="000C45B0" w14:paraId="6D6B3A54" w14:textId="388F0F55" w:rsidTr="000C45B0">
        <w:trPr>
          <w:trHeight w:val="300"/>
          <w:jc w:val="center"/>
        </w:trPr>
        <w:tc>
          <w:tcPr>
            <w:tcW w:w="2562" w:type="dxa"/>
            <w:shd w:val="clear" w:color="auto" w:fill="auto"/>
            <w:noWrap/>
            <w:vAlign w:val="bottom"/>
            <w:hideMark/>
          </w:tcPr>
          <w:p w14:paraId="029FCA10" w14:textId="462FDAE5" w:rsidR="000C45B0" w:rsidRPr="000C45B0" w:rsidRDefault="00393C6F" w:rsidP="000C45B0">
            <w:pPr>
              <w:jc w:val="center"/>
            </w:pPr>
            <w:r>
              <w:t>pp</w:t>
            </w:r>
            <w:r w:rsidR="000C45B0" w:rsidRPr="000C45B0">
              <w:t>vlifelinebi</w:t>
            </w:r>
            <w:r>
              <w:t>cc</w:t>
            </w:r>
          </w:p>
        </w:tc>
        <w:tc>
          <w:tcPr>
            <w:tcW w:w="2048" w:type="dxa"/>
            <w:shd w:val="clear" w:color="auto" w:fill="auto"/>
            <w:noWrap/>
            <w:vAlign w:val="bottom"/>
            <w:hideMark/>
          </w:tcPr>
          <w:p w14:paraId="47178C39" w14:textId="77777777" w:rsidR="000C45B0" w:rsidRPr="000C45B0" w:rsidRDefault="000C45B0" w:rsidP="000C45B0">
            <w:pPr>
              <w:jc w:val="center"/>
            </w:pPr>
            <w:r w:rsidRPr="000C45B0">
              <w:t>vlifelinebi</w:t>
            </w:r>
          </w:p>
        </w:tc>
        <w:tc>
          <w:tcPr>
            <w:tcW w:w="2636" w:type="dxa"/>
            <w:shd w:val="clear" w:color="auto" w:fill="auto"/>
            <w:vAlign w:val="bottom"/>
          </w:tcPr>
          <w:p w14:paraId="634BFC4E" w14:textId="77777777" w:rsidR="000C45B0" w:rsidRPr="000C45B0" w:rsidRDefault="000C45B0" w:rsidP="000C45B0"/>
        </w:tc>
      </w:tr>
      <w:tr w:rsidR="000C45B0" w:rsidRPr="000C45B0" w14:paraId="3E478366" w14:textId="54EA08FA" w:rsidTr="000C45B0">
        <w:trPr>
          <w:trHeight w:val="300"/>
          <w:jc w:val="center"/>
        </w:trPr>
        <w:tc>
          <w:tcPr>
            <w:tcW w:w="2562" w:type="dxa"/>
            <w:shd w:val="clear" w:color="auto" w:fill="auto"/>
            <w:noWrap/>
            <w:vAlign w:val="bottom"/>
            <w:hideMark/>
          </w:tcPr>
          <w:p w14:paraId="14C3BA52" w14:textId="6394337E" w:rsidR="000C45B0" w:rsidRPr="000C45B0" w:rsidRDefault="00393C6F" w:rsidP="000C45B0">
            <w:pPr>
              <w:jc w:val="center"/>
            </w:pPr>
            <w:r>
              <w:t>pp</w:t>
            </w:r>
            <w:r w:rsidR="000C45B0" w:rsidRPr="000C45B0">
              <w:t>vlifelinebidc</w:t>
            </w:r>
            <w:r>
              <w:t>cc</w:t>
            </w:r>
          </w:p>
        </w:tc>
        <w:tc>
          <w:tcPr>
            <w:tcW w:w="2048" w:type="dxa"/>
            <w:shd w:val="clear" w:color="auto" w:fill="auto"/>
            <w:noWrap/>
            <w:vAlign w:val="bottom"/>
            <w:hideMark/>
          </w:tcPr>
          <w:p w14:paraId="33CF99AE" w14:textId="77777777" w:rsidR="000C45B0" w:rsidRPr="000C45B0" w:rsidRDefault="000C45B0" w:rsidP="000C45B0">
            <w:pPr>
              <w:jc w:val="center"/>
            </w:pPr>
            <w:r w:rsidRPr="000C45B0">
              <w:t>vlifelinebidc</w:t>
            </w:r>
          </w:p>
        </w:tc>
        <w:tc>
          <w:tcPr>
            <w:tcW w:w="2636" w:type="dxa"/>
            <w:shd w:val="clear" w:color="auto" w:fill="auto"/>
            <w:vAlign w:val="bottom"/>
          </w:tcPr>
          <w:p w14:paraId="31675356" w14:textId="77777777" w:rsidR="000C45B0" w:rsidRPr="000C45B0" w:rsidRDefault="000C45B0" w:rsidP="000C45B0"/>
        </w:tc>
      </w:tr>
      <w:tr w:rsidR="000C45B0" w:rsidRPr="000C45B0" w14:paraId="52179B6E" w14:textId="77777777" w:rsidTr="000C45B0">
        <w:trPr>
          <w:trHeight w:val="300"/>
          <w:jc w:val="center"/>
        </w:trPr>
        <w:tc>
          <w:tcPr>
            <w:tcW w:w="2562" w:type="dxa"/>
            <w:shd w:val="clear" w:color="auto" w:fill="auto"/>
            <w:noWrap/>
            <w:vAlign w:val="bottom"/>
            <w:hideMark/>
          </w:tcPr>
          <w:p w14:paraId="10A3B41E" w14:textId="5F12FD4F" w:rsidR="000C45B0" w:rsidRPr="000C45B0" w:rsidRDefault="00393C6F" w:rsidP="000C45B0">
            <w:pPr>
              <w:jc w:val="center"/>
            </w:pPr>
            <w:r>
              <w:t>pp</w:t>
            </w:r>
            <w:r w:rsidR="000C45B0" w:rsidRPr="000C45B0">
              <w:t>vocc</w:t>
            </w:r>
            <w:r>
              <w:t>cc</w:t>
            </w:r>
          </w:p>
        </w:tc>
        <w:tc>
          <w:tcPr>
            <w:tcW w:w="2048" w:type="dxa"/>
            <w:shd w:val="clear" w:color="auto" w:fill="auto"/>
            <w:noWrap/>
            <w:vAlign w:val="bottom"/>
            <w:hideMark/>
          </w:tcPr>
          <w:p w14:paraId="73419180" w14:textId="77777777" w:rsidR="000C45B0" w:rsidRPr="000C45B0" w:rsidRDefault="000C45B0" w:rsidP="000C45B0">
            <w:pPr>
              <w:jc w:val="center"/>
            </w:pPr>
            <w:r w:rsidRPr="000C45B0">
              <w:t>vocc</w:t>
            </w:r>
          </w:p>
        </w:tc>
        <w:tc>
          <w:tcPr>
            <w:tcW w:w="2636" w:type="dxa"/>
            <w:shd w:val="clear" w:color="auto" w:fill="auto"/>
            <w:noWrap/>
            <w:vAlign w:val="bottom"/>
            <w:hideMark/>
          </w:tcPr>
          <w:p w14:paraId="3577DAF4" w14:textId="77777777" w:rsidR="000C45B0" w:rsidRPr="000C45B0" w:rsidRDefault="000C45B0" w:rsidP="000C45B0"/>
        </w:tc>
      </w:tr>
      <w:tr w:rsidR="000C45B0" w:rsidRPr="000C45B0" w14:paraId="436AE83A" w14:textId="77777777" w:rsidTr="000C45B0">
        <w:trPr>
          <w:trHeight w:val="300"/>
          <w:jc w:val="center"/>
        </w:trPr>
        <w:tc>
          <w:tcPr>
            <w:tcW w:w="2562" w:type="dxa"/>
            <w:shd w:val="clear" w:color="auto" w:fill="auto"/>
            <w:noWrap/>
            <w:vAlign w:val="bottom"/>
            <w:hideMark/>
          </w:tcPr>
          <w:p w14:paraId="57D06DFA" w14:textId="5E441C36" w:rsidR="000C45B0" w:rsidRPr="000C45B0" w:rsidRDefault="00393C6F" w:rsidP="000C45B0">
            <w:pPr>
              <w:jc w:val="center"/>
            </w:pPr>
            <w:r>
              <w:t>pp</w:t>
            </w:r>
            <w:r w:rsidR="000C45B0" w:rsidRPr="000C45B0">
              <w:t>vparam</w:t>
            </w:r>
            <w:r>
              <w:t>cc</w:t>
            </w:r>
          </w:p>
        </w:tc>
        <w:tc>
          <w:tcPr>
            <w:tcW w:w="2048" w:type="dxa"/>
            <w:shd w:val="clear" w:color="auto" w:fill="auto"/>
            <w:noWrap/>
            <w:vAlign w:val="bottom"/>
            <w:hideMark/>
          </w:tcPr>
          <w:p w14:paraId="7217FF3C" w14:textId="77777777" w:rsidR="000C45B0" w:rsidRPr="000C45B0" w:rsidRDefault="000C45B0" w:rsidP="000C45B0">
            <w:pPr>
              <w:jc w:val="center"/>
            </w:pPr>
            <w:r w:rsidRPr="000C45B0">
              <w:t>vparam</w:t>
            </w:r>
          </w:p>
        </w:tc>
        <w:tc>
          <w:tcPr>
            <w:tcW w:w="2636" w:type="dxa"/>
            <w:shd w:val="clear" w:color="auto" w:fill="auto"/>
            <w:noWrap/>
            <w:vAlign w:val="bottom"/>
            <w:hideMark/>
          </w:tcPr>
          <w:p w14:paraId="1DA7A4D3" w14:textId="77777777" w:rsidR="000C45B0" w:rsidRPr="000C45B0" w:rsidRDefault="000C45B0" w:rsidP="000C45B0"/>
        </w:tc>
      </w:tr>
      <w:tr w:rsidR="000C45B0" w:rsidRPr="000C45B0" w14:paraId="6D36F8D3" w14:textId="77777777" w:rsidTr="000C45B0">
        <w:trPr>
          <w:trHeight w:val="300"/>
          <w:jc w:val="center"/>
        </w:trPr>
        <w:tc>
          <w:tcPr>
            <w:tcW w:w="2562" w:type="dxa"/>
            <w:shd w:val="clear" w:color="auto" w:fill="auto"/>
            <w:noWrap/>
            <w:vAlign w:val="bottom"/>
            <w:hideMark/>
          </w:tcPr>
          <w:p w14:paraId="17FC2EBA" w14:textId="6D4D0933" w:rsidR="000C45B0" w:rsidRPr="000C45B0" w:rsidRDefault="00393C6F" w:rsidP="000C45B0">
            <w:pPr>
              <w:jc w:val="center"/>
            </w:pPr>
            <w:r>
              <w:t>pp</w:t>
            </w:r>
            <w:r w:rsidR="000C45B0" w:rsidRPr="000C45B0">
              <w:t>vrs</w:t>
            </w:r>
            <w:r>
              <w:t>cc</w:t>
            </w:r>
          </w:p>
        </w:tc>
        <w:tc>
          <w:tcPr>
            <w:tcW w:w="2048" w:type="dxa"/>
            <w:shd w:val="clear" w:color="auto" w:fill="auto"/>
            <w:noWrap/>
            <w:vAlign w:val="bottom"/>
            <w:hideMark/>
          </w:tcPr>
          <w:p w14:paraId="409947FF" w14:textId="77777777" w:rsidR="000C45B0" w:rsidRPr="000C45B0" w:rsidRDefault="000C45B0" w:rsidP="000C45B0">
            <w:pPr>
              <w:jc w:val="center"/>
            </w:pPr>
            <w:r w:rsidRPr="000C45B0">
              <w:t>vrs</w:t>
            </w:r>
          </w:p>
        </w:tc>
        <w:tc>
          <w:tcPr>
            <w:tcW w:w="2636" w:type="dxa"/>
            <w:shd w:val="clear" w:color="auto" w:fill="auto"/>
            <w:noWrap/>
            <w:vAlign w:val="bottom"/>
            <w:hideMark/>
          </w:tcPr>
          <w:p w14:paraId="536BE4D7" w14:textId="77777777" w:rsidR="000C45B0" w:rsidRPr="000C45B0" w:rsidRDefault="000C45B0" w:rsidP="000C45B0"/>
        </w:tc>
      </w:tr>
      <w:tr w:rsidR="000C45B0" w:rsidRPr="000C45B0" w14:paraId="401454B5" w14:textId="77777777" w:rsidTr="000C45B0">
        <w:trPr>
          <w:trHeight w:val="300"/>
          <w:jc w:val="center"/>
        </w:trPr>
        <w:tc>
          <w:tcPr>
            <w:tcW w:w="2562" w:type="dxa"/>
            <w:shd w:val="clear" w:color="auto" w:fill="auto"/>
            <w:noWrap/>
            <w:vAlign w:val="bottom"/>
            <w:hideMark/>
          </w:tcPr>
          <w:p w14:paraId="7490FE7A" w14:textId="3F57504D" w:rsidR="000C45B0" w:rsidRPr="000C45B0" w:rsidRDefault="00393C6F" w:rsidP="000C45B0">
            <w:pPr>
              <w:jc w:val="center"/>
            </w:pPr>
            <w:r>
              <w:t>pp</w:t>
            </w:r>
            <w:r w:rsidR="000C45B0" w:rsidRPr="000C45B0">
              <w:t>vvrggeo</w:t>
            </w:r>
            <w:r>
              <w:t>cc</w:t>
            </w:r>
          </w:p>
        </w:tc>
        <w:tc>
          <w:tcPr>
            <w:tcW w:w="2048" w:type="dxa"/>
            <w:shd w:val="clear" w:color="auto" w:fill="auto"/>
            <w:noWrap/>
            <w:vAlign w:val="bottom"/>
            <w:hideMark/>
          </w:tcPr>
          <w:p w14:paraId="797F7C3D" w14:textId="77777777" w:rsidR="000C45B0" w:rsidRPr="000C45B0" w:rsidRDefault="000C45B0" w:rsidP="000C45B0">
            <w:pPr>
              <w:jc w:val="center"/>
            </w:pPr>
            <w:r w:rsidRPr="000C45B0">
              <w:t>vvrggeo</w:t>
            </w:r>
          </w:p>
        </w:tc>
        <w:tc>
          <w:tcPr>
            <w:tcW w:w="2636" w:type="dxa"/>
            <w:shd w:val="clear" w:color="auto" w:fill="auto"/>
            <w:noWrap/>
            <w:vAlign w:val="bottom"/>
            <w:hideMark/>
          </w:tcPr>
          <w:p w14:paraId="2ACE1BFC" w14:textId="77777777" w:rsidR="000C45B0" w:rsidRPr="000C45B0" w:rsidRDefault="000C45B0" w:rsidP="000C45B0"/>
        </w:tc>
      </w:tr>
    </w:tbl>
    <w:p w14:paraId="24D10953" w14:textId="77777777" w:rsidR="00485976" w:rsidRPr="00485976" w:rsidRDefault="00485976" w:rsidP="00485976">
      <w:pPr>
        <w:ind w:left="720"/>
      </w:pPr>
    </w:p>
    <w:p w14:paraId="7901C0AB" w14:textId="1C22F5C4" w:rsidR="00485976" w:rsidRDefault="00485976" w:rsidP="00485976"/>
    <w:p w14:paraId="07F28DD0" w14:textId="2D669E48" w:rsidR="009D6FD2" w:rsidRDefault="009D6FD2" w:rsidP="008B52D9">
      <w:pPr>
        <w:pStyle w:val="Heading1"/>
        <w:rPr>
          <w:rFonts w:asciiTheme="minorHAnsi" w:hAnsiTheme="minorHAnsi"/>
        </w:rPr>
      </w:pPr>
      <w:bookmarkStart w:id="28" w:name="_Toc454884465"/>
      <w:bookmarkStart w:id="29" w:name="_Toc456620103"/>
      <w:r w:rsidRPr="004D14DB">
        <w:rPr>
          <w:rFonts w:asciiTheme="minorHAnsi" w:hAnsiTheme="minorHAnsi"/>
        </w:rPr>
        <w:lastRenderedPageBreak/>
        <w:t>Test cases</w:t>
      </w:r>
      <w:bookmarkEnd w:id="28"/>
      <w:bookmarkEnd w:id="29"/>
    </w:p>
    <w:p w14:paraId="54D2F2C4" w14:textId="7425EE3C" w:rsidR="00F00055" w:rsidRDefault="00F00055" w:rsidP="00F00055"/>
    <w:p w14:paraId="35D5848B" w14:textId="58780FF8" w:rsidR="00F00055" w:rsidRDefault="00F00055" w:rsidP="00F00055">
      <w:pPr>
        <w:pStyle w:val="Heading2"/>
      </w:pPr>
      <w:bookmarkStart w:id="30" w:name="_Toc456620104"/>
      <w:r>
        <w:t>Test-0: d</w:t>
      </w:r>
      <w:r w:rsidRPr="00F00055">
        <w:t xml:space="preserve">atabase </w:t>
      </w:r>
      <w:r>
        <w:t>i</w:t>
      </w:r>
      <w:r w:rsidRPr="00F00055">
        <w:t>nformation</w:t>
      </w:r>
      <w:bookmarkEnd w:id="30"/>
    </w:p>
    <w:p w14:paraId="6E3179D7" w14:textId="46BC6BEF" w:rsidR="00F00055" w:rsidRPr="00F00055" w:rsidRDefault="00F00055" w:rsidP="00F00055">
      <w:r>
        <w:tab/>
      </w:r>
      <w:r w:rsidRPr="00F00055">
        <w:t>Check if database includes both RiskLink and NG Tables or only includes RiskLink Tables</w:t>
      </w:r>
    </w:p>
    <w:p w14:paraId="3AAF67F5" w14:textId="1EF62979" w:rsidR="00FB34F1" w:rsidRDefault="00634DEB" w:rsidP="00FB34F1">
      <w:pPr>
        <w:pStyle w:val="Heading2"/>
      </w:pPr>
      <w:bookmarkStart w:id="31" w:name="_Toc456620105"/>
      <w:bookmarkStart w:id="32" w:name="_Toc454884466"/>
      <w:r>
        <w:t>Test-1: tables availability</w:t>
      </w:r>
      <w:bookmarkEnd w:id="31"/>
    </w:p>
    <w:p w14:paraId="64A1C78B" w14:textId="6CC37285" w:rsidR="00634DEB" w:rsidRPr="00634DEB" w:rsidRDefault="00634DEB" w:rsidP="00634DEB">
      <w:r>
        <w:tab/>
        <w:t>Tests if all tables listed in Table-1 of this document are included in the input database.</w:t>
      </w:r>
    </w:p>
    <w:p w14:paraId="1E66055E" w14:textId="77777777" w:rsidR="00634DEB" w:rsidRDefault="00634DEB" w:rsidP="00FB34F1"/>
    <w:p w14:paraId="103E087B" w14:textId="5AA46CC0" w:rsidR="00634DEB" w:rsidRDefault="00634DEB" w:rsidP="00634DEB">
      <w:pPr>
        <w:pStyle w:val="Heading2"/>
      </w:pPr>
      <w:bookmarkStart w:id="33" w:name="_Toc456620106"/>
      <w:r>
        <w:t>Test-2: empty tables</w:t>
      </w:r>
      <w:bookmarkEnd w:id="33"/>
    </w:p>
    <w:p w14:paraId="70ECF955" w14:textId="04C6BAC4" w:rsidR="00634DEB" w:rsidRDefault="00634DEB" w:rsidP="00634DEB">
      <w:r>
        <w:tab/>
        <w:t>Reports empty tables.</w:t>
      </w:r>
    </w:p>
    <w:p w14:paraId="56F7A1D5" w14:textId="2ED14A12" w:rsidR="00634DEB" w:rsidRDefault="00634DEB" w:rsidP="00634DEB"/>
    <w:p w14:paraId="267D7713" w14:textId="245A1D8F" w:rsidR="00F00055" w:rsidRDefault="00F00055" w:rsidP="00F00055">
      <w:pPr>
        <w:pStyle w:val="Heading2"/>
      </w:pPr>
      <w:bookmarkStart w:id="34" w:name="_Toc456620107"/>
      <w:r>
        <w:t xml:space="preserve">Test-3: </w:t>
      </w:r>
      <w:r w:rsidR="00A450B3">
        <w:t>r</w:t>
      </w:r>
      <w:r>
        <w:t>isk</w:t>
      </w:r>
      <w:r w:rsidR="00A450B3">
        <w:t>l</w:t>
      </w:r>
      <w:r>
        <w:t xml:space="preserve">ink </w:t>
      </w:r>
      <w:r w:rsidR="00A450B3">
        <w:t>t</w:t>
      </w:r>
      <w:r>
        <w:t xml:space="preserve">ables without </w:t>
      </w:r>
      <w:r w:rsidR="00A450B3">
        <w:t>i</w:t>
      </w:r>
      <w:r>
        <w:t>ndex</w:t>
      </w:r>
      <w:bookmarkEnd w:id="34"/>
    </w:p>
    <w:p w14:paraId="364DCA60" w14:textId="09A1AFC6" w:rsidR="00F00055" w:rsidRDefault="00F00055" w:rsidP="00F00055">
      <w:r>
        <w:tab/>
        <w:t>Reports RiskLink Tables without Index</w:t>
      </w:r>
    </w:p>
    <w:p w14:paraId="2E136E88" w14:textId="77777777" w:rsidR="00F00055" w:rsidRDefault="00F00055" w:rsidP="00634DEB"/>
    <w:p w14:paraId="4023B058" w14:textId="6F053BF6" w:rsidR="00634DEB" w:rsidRPr="00634DEB" w:rsidRDefault="00634DEB" w:rsidP="00634DEB">
      <w:pPr>
        <w:pStyle w:val="Heading2"/>
      </w:pPr>
      <w:bookmarkStart w:id="35" w:name="_Toc456620108"/>
      <w:r>
        <w:t>Test-</w:t>
      </w:r>
      <w:r w:rsidR="00643485">
        <w:t>4</w:t>
      </w:r>
      <w:r>
        <w:t>: Comparison of Number of Rows in corresponding tables</w:t>
      </w:r>
      <w:bookmarkEnd w:id="35"/>
    </w:p>
    <w:p w14:paraId="00983472" w14:textId="755C738E" w:rsidR="00FB34F1" w:rsidRDefault="00FB34F1" w:rsidP="00FB34F1">
      <w:r>
        <w:tab/>
      </w:r>
      <w:r w:rsidR="00634DEB">
        <w:t>Compare the number of rows in each RislLink Table with its corresponding table in the NG and report any dissimilarity.</w:t>
      </w:r>
    </w:p>
    <w:p w14:paraId="76C9FE9A" w14:textId="35B4714C" w:rsidR="00634DEB" w:rsidRDefault="00634DEB" w:rsidP="00FB34F1"/>
    <w:p w14:paraId="666B45BA" w14:textId="34351C95" w:rsidR="00634DEB" w:rsidRDefault="00643485" w:rsidP="00C92AED">
      <w:pPr>
        <w:pStyle w:val="Heading2"/>
      </w:pPr>
      <w:bookmarkStart w:id="36" w:name="_Toc456620109"/>
      <w:r>
        <w:t>Test-5</w:t>
      </w:r>
      <w:r w:rsidR="00634DEB">
        <w:t>:</w:t>
      </w:r>
      <w:r w:rsidR="00C92AED">
        <w:t xml:space="preserve">Test </w:t>
      </w:r>
      <w:r w:rsidR="00C92AED" w:rsidRPr="00C92AED">
        <w:t xml:space="preserve">vgeo and </w:t>
      </w:r>
      <w:r w:rsidR="00393C6F">
        <w:t>pp</w:t>
      </w:r>
      <w:r w:rsidR="00C92AED" w:rsidRPr="00C92AED">
        <w:t>vgeo tables</w:t>
      </w:r>
      <w:bookmarkEnd w:id="36"/>
    </w:p>
    <w:p w14:paraId="3BBF99A4" w14:textId="04FEC736" w:rsidR="00C92AED" w:rsidRDefault="00C92AED" w:rsidP="00C92AED">
      <w:pPr>
        <w:pStyle w:val="ListParagraph"/>
        <w:numPr>
          <w:ilvl w:val="0"/>
          <w:numId w:val="34"/>
        </w:numPr>
      </w:pPr>
      <w:r>
        <w:t>Checks and reports duplicate postal codes in vgeo table</w:t>
      </w:r>
    </w:p>
    <w:p w14:paraId="01CA702A" w14:textId="1FA24783" w:rsidR="00C92AED" w:rsidRDefault="00C92AED" w:rsidP="00C92AED">
      <w:pPr>
        <w:pStyle w:val="ListParagraph"/>
        <w:numPr>
          <w:ilvl w:val="0"/>
          <w:numId w:val="34"/>
        </w:numPr>
      </w:pPr>
      <w:r>
        <w:t>Checks and reports duplicate district numbers</w:t>
      </w:r>
    </w:p>
    <w:p w14:paraId="2F9E2443" w14:textId="314CFC2F" w:rsidR="00C92AED" w:rsidRDefault="00C92AED" w:rsidP="00C92AED">
      <w:pPr>
        <w:pStyle w:val="ListParagraph"/>
        <w:numPr>
          <w:ilvl w:val="0"/>
          <w:numId w:val="34"/>
        </w:numPr>
      </w:pPr>
      <w:r>
        <w:t>Checks for the number of distinct states in vgeo table</w:t>
      </w:r>
    </w:p>
    <w:p w14:paraId="71736B84" w14:textId="2EE497D9" w:rsidR="00B04CE8" w:rsidRDefault="00B04CE8" w:rsidP="00B04CE8">
      <w:pPr>
        <w:pStyle w:val="ListParagraph"/>
        <w:numPr>
          <w:ilvl w:val="0"/>
          <w:numId w:val="34"/>
        </w:numPr>
        <w:rPr>
          <w:ins w:id="37" w:author="Mohammad Razavi" w:date="2016-07-26T11:41:00Z"/>
        </w:rPr>
      </w:pPr>
      <w:r w:rsidRPr="00B04CE8">
        <w:t xml:space="preserve">Check if records with the same GEO_RECNUM have the same values in vgeo and </w:t>
      </w:r>
      <w:r w:rsidR="00393C6F">
        <w:t>pp</w:t>
      </w:r>
      <w:r w:rsidRPr="00B04CE8">
        <w:t>vgeo</w:t>
      </w:r>
      <w:r w:rsidR="00393C6F">
        <w:t>cc</w:t>
      </w:r>
      <w:r w:rsidRPr="00B04CE8">
        <w:t xml:space="preserve"> tables</w:t>
      </w:r>
      <w:ins w:id="38" w:author="Mohammad Razavi" w:date="2016-07-26T11:41:00Z">
        <w:r w:rsidR="007139DE">
          <w:t>\</w:t>
        </w:r>
      </w:ins>
    </w:p>
    <w:p w14:paraId="12A22931" w14:textId="3A1E78A0" w:rsidR="007139DE" w:rsidRPr="00C92AED" w:rsidRDefault="007139DE" w:rsidP="007139DE">
      <w:pPr>
        <w:pStyle w:val="ListParagraph"/>
        <w:numPr>
          <w:ilvl w:val="0"/>
          <w:numId w:val="34"/>
        </w:numPr>
      </w:pPr>
      <w:ins w:id="39" w:author="Mohammad Razavi" w:date="2016-07-26T11:56:00Z">
        <w:r w:rsidRPr="007139DE">
          <w:t>Check for the wild card at the end</w:t>
        </w:r>
      </w:ins>
    </w:p>
    <w:p w14:paraId="7591DC52" w14:textId="69E4E7C0" w:rsidR="00FB34F1" w:rsidRDefault="00B04CE8" w:rsidP="00B04CE8">
      <w:pPr>
        <w:pStyle w:val="Heading2"/>
      </w:pPr>
      <w:bookmarkStart w:id="40" w:name="_Toc456620110"/>
      <w:r>
        <w:t>Test-</w:t>
      </w:r>
      <w:r w:rsidR="00643485">
        <w:t>6</w:t>
      </w:r>
      <w:r>
        <w:t xml:space="preserve">: Test cghs and </w:t>
      </w:r>
      <w:r w:rsidR="00393C6F">
        <w:t>pp</w:t>
      </w:r>
      <w:r>
        <w:t>cghs</w:t>
      </w:r>
      <w:r w:rsidR="00393C6F">
        <w:t>cc</w:t>
      </w:r>
      <w:r>
        <w:t xml:space="preserve"> tables</w:t>
      </w:r>
      <w:bookmarkEnd w:id="40"/>
    </w:p>
    <w:p w14:paraId="32CA3553" w14:textId="49A347C8" w:rsidR="00B04CE8" w:rsidRDefault="00B04CE8" w:rsidP="00E60381">
      <w:pPr>
        <w:pStyle w:val="ListParagraph"/>
        <w:numPr>
          <w:ilvl w:val="0"/>
          <w:numId w:val="39"/>
        </w:numPr>
        <w:rPr>
          <w:ins w:id="41" w:author="Mohammad Razavi" w:date="2016-07-26T09:51:00Z"/>
        </w:rPr>
      </w:pPr>
      <w:del w:id="42" w:author="Mohammad Razavi" w:date="2016-07-26T09:43:00Z">
        <w:r w:rsidDel="00E60381">
          <w:tab/>
        </w:r>
      </w:del>
      <w:r w:rsidR="00A60024">
        <w:t xml:space="preserve">Checks if the records with same </w:t>
      </w:r>
      <w:r w:rsidR="00A60024" w:rsidRPr="00A60024">
        <w:t>cghs_ID</w:t>
      </w:r>
      <w:r w:rsidR="00A60024">
        <w:t xml:space="preserve"> have </w:t>
      </w:r>
      <w:r w:rsidR="00393C6F">
        <w:t>pp</w:t>
      </w:r>
      <w:r w:rsidR="00A60024">
        <w:t xml:space="preserve">uivalent Hazard_Type, Hazard_Scale, and </w:t>
      </w:r>
      <w:r w:rsidR="00E06A1B">
        <w:t xml:space="preserve">Coverage. It uses the mapping tables to find the </w:t>
      </w:r>
      <w:r w:rsidR="00393C6F">
        <w:t>eq</w:t>
      </w:r>
      <w:r w:rsidR="00E06A1B">
        <w:t>uivalent values. It reports any dissimilarity between two tables.</w:t>
      </w:r>
    </w:p>
    <w:p w14:paraId="1805A78A" w14:textId="3F7FC364" w:rsidR="007B10D0" w:rsidRDefault="007B10D0" w:rsidP="007B10D0">
      <w:pPr>
        <w:pStyle w:val="ListParagraph"/>
        <w:numPr>
          <w:ilvl w:val="0"/>
          <w:numId w:val="39"/>
        </w:numPr>
        <w:rPr>
          <w:ins w:id="43" w:author="Mohammad Razavi" w:date="2016-07-26T09:43:00Z"/>
        </w:rPr>
      </w:pPr>
      <w:ins w:id="44" w:author="Mohammad Razavi" w:date="2016-07-26T09:51:00Z">
        <w:r w:rsidRPr="007B10D0">
          <w:t xml:space="preserve">Check if all CVG_GRADEs </w:t>
        </w:r>
      </w:ins>
      <w:ins w:id="45" w:author="Mohammad Razavi" w:date="2016-08-03T11:27:00Z">
        <w:r w:rsidR="008872A6">
          <w:t>include only 0 or all values</w:t>
        </w:r>
      </w:ins>
      <w:ins w:id="46" w:author="Mohammad Razavi" w:date="2016-07-26T09:51:00Z">
        <w:r w:rsidRPr="007B10D0">
          <w:t xml:space="preserve"> between 0 and 4</w:t>
        </w:r>
      </w:ins>
    </w:p>
    <w:p w14:paraId="2705D81A" w14:textId="2B89ADD9" w:rsidR="00E60381" w:rsidDel="007B10D0" w:rsidRDefault="00E60381" w:rsidP="00E60381">
      <w:pPr>
        <w:pStyle w:val="ListParagraph"/>
        <w:numPr>
          <w:ilvl w:val="0"/>
          <w:numId w:val="39"/>
        </w:numPr>
        <w:rPr>
          <w:del w:id="47" w:author="Mohammad Razavi" w:date="2016-07-26T09:50:00Z"/>
        </w:rPr>
      </w:pPr>
    </w:p>
    <w:p w14:paraId="7751F327" w14:textId="3BF6BA13" w:rsidR="00A57D88" w:rsidRDefault="00A57D88" w:rsidP="00B04CE8"/>
    <w:p w14:paraId="034D3875" w14:textId="5AA549D4" w:rsidR="00A57D88" w:rsidRDefault="00A57D88" w:rsidP="00A57D88">
      <w:pPr>
        <w:pStyle w:val="Heading2"/>
      </w:pPr>
      <w:bookmarkStart w:id="48" w:name="_Toc456620111"/>
      <w:r>
        <w:t>Test-</w:t>
      </w:r>
      <w:r w:rsidR="00643485">
        <w:t>7</w:t>
      </w:r>
      <w:r>
        <w:t>: Test</w:t>
      </w:r>
      <w:r w:rsidR="00AA2748">
        <w:t xml:space="preserve"> Imap and </w:t>
      </w:r>
      <w:r w:rsidR="00393C6F">
        <w:t>pp</w:t>
      </w:r>
      <w:r w:rsidR="00AA2748">
        <w:t>imap</w:t>
      </w:r>
      <w:r w:rsidR="00393C6F">
        <w:t>cc</w:t>
      </w:r>
      <w:r w:rsidR="00AA2748">
        <w:t xml:space="preserve"> tables</w:t>
      </w:r>
      <w:bookmarkEnd w:id="48"/>
      <w:r w:rsidRPr="00A57D88">
        <w:t xml:space="preserve"> </w:t>
      </w:r>
    </w:p>
    <w:p w14:paraId="577D0ACF" w14:textId="0134A229" w:rsidR="00A57D88" w:rsidRDefault="00A57D88" w:rsidP="00A57D88">
      <w:r>
        <w:tab/>
        <w:t xml:space="preserve">Compares equivalent records between imap and </w:t>
      </w:r>
      <w:r w:rsidR="00393C6F">
        <w:t>pp</w:t>
      </w:r>
      <w:r>
        <w:t>imap</w:t>
      </w:r>
      <w:r w:rsidR="00393C6F">
        <w:t>cc</w:t>
      </w:r>
      <w:r>
        <w:t xml:space="preserve"> tables and reports dissimilarities. It uses INV_Recnum as the key for comparison.</w:t>
      </w:r>
    </w:p>
    <w:p w14:paraId="791ABEAF" w14:textId="6958BDFB" w:rsidR="00A57D88" w:rsidRDefault="00A57D88" w:rsidP="00A57D88">
      <w:pPr>
        <w:rPr>
          <w:ins w:id="49" w:author="Mohammad Razavi" w:date="2016-08-09T16:39:00Z"/>
        </w:rPr>
      </w:pPr>
    </w:p>
    <w:p w14:paraId="5FE100CE" w14:textId="77777777" w:rsidR="00E40084" w:rsidRDefault="00E40084" w:rsidP="00A57D88">
      <w:pPr>
        <w:rPr>
          <w:ins w:id="50" w:author="Mohammad Razavi" w:date="2016-08-09T16:41:00Z"/>
          <w:rFonts w:cs="Arial"/>
          <w:b/>
          <w:bCs/>
          <w:iCs/>
          <w:smallCaps/>
          <w:sz w:val="24"/>
          <w:szCs w:val="28"/>
        </w:rPr>
      </w:pPr>
      <w:ins w:id="51" w:author="Mohammad Razavi" w:date="2016-08-09T16:39:00Z">
        <w:r w:rsidRPr="00E40084">
          <w:rPr>
            <w:rFonts w:cs="Arial"/>
            <w:b/>
            <w:bCs/>
            <w:iCs/>
            <w:smallCaps/>
            <w:sz w:val="24"/>
            <w:szCs w:val="28"/>
          </w:rPr>
          <w:t>T</w:t>
        </w:r>
      </w:ins>
      <w:ins w:id="52" w:author="Mohammad Razavi" w:date="2016-08-09T16:40:00Z">
        <w:r>
          <w:rPr>
            <w:rFonts w:cs="Arial"/>
            <w:b/>
            <w:bCs/>
            <w:iCs/>
            <w:smallCaps/>
            <w:sz w:val="24"/>
            <w:szCs w:val="28"/>
          </w:rPr>
          <w:t>est</w:t>
        </w:r>
      </w:ins>
      <w:ins w:id="53" w:author="Mohammad Razavi" w:date="2016-08-09T16:39:00Z">
        <w:r w:rsidRPr="00E40084">
          <w:rPr>
            <w:rFonts w:cs="Arial"/>
            <w:b/>
            <w:bCs/>
            <w:iCs/>
            <w:smallCaps/>
            <w:sz w:val="24"/>
            <w:szCs w:val="28"/>
          </w:rPr>
          <w:t>-</w:t>
        </w:r>
      </w:ins>
      <w:ins w:id="54" w:author="Mohammad Razavi" w:date="2016-08-09T16:40:00Z">
        <w:r>
          <w:rPr>
            <w:rFonts w:cs="Arial"/>
            <w:b/>
            <w:bCs/>
            <w:iCs/>
            <w:smallCaps/>
            <w:sz w:val="24"/>
            <w:szCs w:val="28"/>
          </w:rPr>
          <w:t xml:space="preserve">8: </w:t>
        </w:r>
      </w:ins>
      <w:ins w:id="55" w:author="Mohammad Razavi" w:date="2016-08-09T16:41:00Z">
        <w:r>
          <w:rPr>
            <w:rFonts w:cs="Arial"/>
            <w:b/>
            <w:bCs/>
            <w:iCs/>
            <w:smallCaps/>
            <w:sz w:val="24"/>
            <w:szCs w:val="28"/>
          </w:rPr>
          <w:t>Check</w:t>
        </w:r>
      </w:ins>
      <w:ins w:id="56" w:author="Mohammad Razavi" w:date="2016-08-09T16:39:00Z">
        <w:r w:rsidRPr="00E40084">
          <w:rPr>
            <w:rFonts w:cs="Arial"/>
            <w:b/>
            <w:bCs/>
            <w:iCs/>
            <w:smallCaps/>
            <w:sz w:val="24"/>
            <w:szCs w:val="28"/>
          </w:rPr>
          <w:t xml:space="preserve"> VINV </w:t>
        </w:r>
      </w:ins>
      <w:ins w:id="57" w:author="Mohammad Razavi" w:date="2016-08-09T16:41:00Z">
        <w:r>
          <w:rPr>
            <w:rFonts w:cs="Arial"/>
            <w:b/>
            <w:bCs/>
            <w:iCs/>
            <w:smallCaps/>
            <w:sz w:val="24"/>
            <w:szCs w:val="28"/>
          </w:rPr>
          <w:t>and</w:t>
        </w:r>
      </w:ins>
      <w:ins w:id="58" w:author="Mohammad Razavi" w:date="2016-08-09T16:39:00Z">
        <w:r w:rsidRPr="00E40084">
          <w:rPr>
            <w:rFonts w:cs="Arial"/>
            <w:b/>
            <w:bCs/>
            <w:iCs/>
            <w:smallCaps/>
            <w:sz w:val="24"/>
            <w:szCs w:val="28"/>
          </w:rPr>
          <w:t xml:space="preserve"> </w:t>
        </w:r>
      </w:ins>
      <w:ins w:id="59" w:author="Mohammad Razavi" w:date="2016-08-09T16:41:00Z">
        <w:r>
          <w:rPr>
            <w:rFonts w:cs="Arial"/>
            <w:b/>
            <w:bCs/>
            <w:iCs/>
            <w:smallCaps/>
            <w:sz w:val="24"/>
            <w:szCs w:val="28"/>
          </w:rPr>
          <w:t>PP</w:t>
        </w:r>
      </w:ins>
      <w:ins w:id="60" w:author="Mohammad Razavi" w:date="2016-08-09T16:39:00Z">
        <w:r w:rsidRPr="00E40084">
          <w:rPr>
            <w:rFonts w:cs="Arial"/>
            <w:b/>
            <w:bCs/>
            <w:iCs/>
            <w:smallCaps/>
            <w:sz w:val="24"/>
            <w:szCs w:val="28"/>
          </w:rPr>
          <w:t>VINV</w:t>
        </w:r>
      </w:ins>
      <w:ins w:id="61" w:author="Mohammad Razavi" w:date="2016-08-09T16:41:00Z">
        <w:r>
          <w:rPr>
            <w:rFonts w:cs="Arial"/>
            <w:b/>
            <w:bCs/>
            <w:iCs/>
            <w:smallCaps/>
            <w:sz w:val="24"/>
            <w:szCs w:val="28"/>
          </w:rPr>
          <w:t>CC</w:t>
        </w:r>
      </w:ins>
      <w:ins w:id="62" w:author="Mohammad Razavi" w:date="2016-08-09T16:39:00Z">
        <w:r w:rsidRPr="00E40084">
          <w:rPr>
            <w:rFonts w:cs="Arial"/>
            <w:b/>
            <w:bCs/>
            <w:iCs/>
            <w:smallCaps/>
            <w:sz w:val="24"/>
            <w:szCs w:val="28"/>
          </w:rPr>
          <w:t xml:space="preserve"> </w:t>
        </w:r>
      </w:ins>
      <w:ins w:id="63" w:author="Mohammad Razavi" w:date="2016-08-09T16:41:00Z">
        <w:r>
          <w:rPr>
            <w:rFonts w:cs="Arial"/>
            <w:b/>
            <w:bCs/>
            <w:iCs/>
            <w:smallCaps/>
            <w:sz w:val="24"/>
            <w:szCs w:val="28"/>
          </w:rPr>
          <w:t>Tables</w:t>
        </w:r>
      </w:ins>
    </w:p>
    <w:p w14:paraId="0C7D3F7F" w14:textId="340CF1C5" w:rsidR="00E40084" w:rsidRDefault="00E40084" w:rsidP="00A57D88">
      <w:ins w:id="64" w:author="Mohammad Razavi" w:date="2016-08-09T16:39:00Z">
        <w:r w:rsidRPr="00E40084">
          <w:t xml:space="preserve"> </w:t>
        </w:r>
      </w:ins>
      <w:ins w:id="65" w:author="Mohammad Razavi" w:date="2016-08-09T16:41:00Z">
        <w:r>
          <w:t xml:space="preserve">Compares equivalent records between </w:t>
        </w:r>
      </w:ins>
      <w:ins w:id="66" w:author="Mohammad Razavi" w:date="2016-08-09T16:42:00Z">
        <w:r>
          <w:t>vinv</w:t>
        </w:r>
      </w:ins>
      <w:ins w:id="67" w:author="Mohammad Razavi" w:date="2016-08-09T16:41:00Z">
        <w:r>
          <w:t xml:space="preserve"> and pp</w:t>
        </w:r>
      </w:ins>
      <w:ins w:id="68" w:author="Mohammad Razavi" w:date="2016-08-09T16:42:00Z">
        <w:r>
          <w:t>vinv</w:t>
        </w:r>
      </w:ins>
      <w:ins w:id="69" w:author="Mohammad Razavi" w:date="2016-08-09T16:41:00Z">
        <w:r>
          <w:t xml:space="preserve">cc tables and reports dissimilarities. It uses </w:t>
        </w:r>
      </w:ins>
      <w:ins w:id="70" w:author="Mohammad Razavi" w:date="2016-08-09T16:42:00Z">
        <w:r>
          <w:t xml:space="preserve">INV_RECNUM, </w:t>
        </w:r>
        <w:r w:rsidRPr="00E40084">
          <w:t>PDC_NUM</w:t>
        </w:r>
      </w:ins>
      <w:ins w:id="71" w:author="Mohammad Razavi" w:date="2016-08-09T16:43:00Z">
        <w:r>
          <w:t>,</w:t>
        </w:r>
      </w:ins>
      <w:ins w:id="72" w:author="Mohammad Razavi" w:date="2016-08-09T16:42:00Z">
        <w:r w:rsidRPr="00E40084">
          <w:t xml:space="preserve"> </w:t>
        </w:r>
      </w:ins>
      <w:ins w:id="73" w:author="Mohammad Razavi" w:date="2016-08-09T16:43:00Z">
        <w:r>
          <w:t>and</w:t>
        </w:r>
      </w:ins>
      <w:ins w:id="74" w:author="Mohammad Razavi" w:date="2016-08-09T16:42:00Z">
        <w:r w:rsidRPr="00E40084">
          <w:t xml:space="preserve"> PDC_GROUP</w:t>
        </w:r>
      </w:ins>
      <w:ins w:id="75" w:author="Mohammad Razavi" w:date="2016-08-09T16:41:00Z">
        <w:r>
          <w:t xml:space="preserve"> as key</w:t>
        </w:r>
      </w:ins>
      <w:ins w:id="76" w:author="Mohammad Razavi" w:date="2016-08-09T16:42:00Z">
        <w:r>
          <w:t>s</w:t>
        </w:r>
      </w:ins>
      <w:ins w:id="77" w:author="Mohammad Razavi" w:date="2016-08-09T16:41:00Z">
        <w:r>
          <w:t xml:space="preserve"> for comparison.</w:t>
        </w:r>
      </w:ins>
    </w:p>
    <w:p w14:paraId="431F9860" w14:textId="22B768B7" w:rsidR="00A57D88" w:rsidRDefault="00AA2748" w:rsidP="00AA2748">
      <w:pPr>
        <w:pStyle w:val="Heading2"/>
      </w:pPr>
      <w:bookmarkStart w:id="78" w:name="_Toc456620112"/>
      <w:r>
        <w:lastRenderedPageBreak/>
        <w:t>Test-</w:t>
      </w:r>
      <w:ins w:id="79" w:author="Mohammad Razavi" w:date="2016-08-09T16:39:00Z">
        <w:r w:rsidR="00E40084">
          <w:t>9</w:t>
        </w:r>
      </w:ins>
      <w:del w:id="80" w:author="Mohammad Razavi" w:date="2016-08-09T16:39:00Z">
        <w:r w:rsidR="00643485" w:rsidDel="00E40084">
          <w:delText>8</w:delText>
        </w:r>
      </w:del>
      <w:r>
        <w:t>: Test vdc0 table</w:t>
      </w:r>
      <w:bookmarkEnd w:id="78"/>
    </w:p>
    <w:p w14:paraId="456B1F78" w14:textId="2D0A3071" w:rsidR="00AA2748" w:rsidRDefault="00AA2748" w:rsidP="00AA2748">
      <w:pPr>
        <w:pStyle w:val="ListParagraph"/>
        <w:numPr>
          <w:ilvl w:val="0"/>
          <w:numId w:val="35"/>
        </w:numPr>
      </w:pPr>
      <w:r w:rsidRPr="00AA2748">
        <w:t>Check if all damage curves are monotonically increasing</w:t>
      </w:r>
    </w:p>
    <w:p w14:paraId="310858ED" w14:textId="197BBFB4" w:rsidR="00AA2748" w:rsidRDefault="00AA2748" w:rsidP="00AA2748">
      <w:pPr>
        <w:pStyle w:val="ListParagraph"/>
        <w:numPr>
          <w:ilvl w:val="0"/>
          <w:numId w:val="35"/>
        </w:numPr>
      </w:pPr>
      <w:r>
        <w:t>Check if the x-axis on all damage curves are monotonically increasing</w:t>
      </w:r>
    </w:p>
    <w:p w14:paraId="6D0BC12E" w14:textId="6C537EFA" w:rsidR="008F5349" w:rsidRDefault="008F5349" w:rsidP="00AB5BE6">
      <w:pPr>
        <w:pStyle w:val="ListParagraph"/>
        <w:numPr>
          <w:ilvl w:val="0"/>
          <w:numId w:val="35"/>
        </w:numPr>
      </w:pPr>
      <w:r w:rsidRPr="008F5349">
        <w:t xml:space="preserve">Check if curves with the same CGHS_ID </w:t>
      </w:r>
      <w:r>
        <w:t>have the same number or records</w:t>
      </w:r>
    </w:p>
    <w:p w14:paraId="5A3B2831" w14:textId="77777777" w:rsidR="00AB5BE6" w:rsidRDefault="00AB5BE6" w:rsidP="00AB5BE6"/>
    <w:p w14:paraId="54B8B4A2" w14:textId="2FACF6A3" w:rsidR="002E661D" w:rsidRDefault="002E661D" w:rsidP="002E661D">
      <w:pPr>
        <w:pStyle w:val="Heading2"/>
      </w:pPr>
      <w:bookmarkStart w:id="81" w:name="_Toc456620113"/>
      <w:r>
        <w:t>Test-</w:t>
      </w:r>
      <w:r w:rsidR="00643485">
        <w:t>10</w:t>
      </w:r>
      <w:r>
        <w:t xml:space="preserve">: Test vcc and </w:t>
      </w:r>
      <w:r w:rsidR="00393C6F">
        <w:t>pp</w:t>
      </w:r>
      <w:r>
        <w:t>vcc</w:t>
      </w:r>
      <w:r w:rsidR="00393C6F">
        <w:t>cc</w:t>
      </w:r>
      <w:ins w:id="82" w:author="Mohammad Razavi" w:date="2016-08-09T16:47:00Z">
        <w:r w:rsidR="00DB7867">
          <w:t xml:space="preserve"> </w:t>
        </w:r>
      </w:ins>
      <w:r>
        <w:t>tables</w:t>
      </w:r>
      <w:bookmarkEnd w:id="81"/>
      <w:r w:rsidRPr="00A57D88">
        <w:t xml:space="preserve"> </w:t>
      </w:r>
    </w:p>
    <w:p w14:paraId="4CF67FE5" w14:textId="2E51ACC9" w:rsidR="002E661D" w:rsidRDefault="002E661D" w:rsidP="002E661D">
      <w:r>
        <w:tab/>
        <w:t xml:space="preserve">Compares </w:t>
      </w:r>
      <w:r w:rsidR="00393C6F">
        <w:t>pp</w:t>
      </w:r>
      <w:r>
        <w:t xml:space="preserve">uivalent records between vcc and </w:t>
      </w:r>
      <w:r w:rsidR="00393C6F">
        <w:t>pp</w:t>
      </w:r>
      <w:r>
        <w:t>vcc</w:t>
      </w:r>
      <w:r w:rsidR="00393C6F">
        <w:t>cc</w:t>
      </w:r>
      <w:r>
        <w:t xml:space="preserve"> tables and reports dissimilarities. </w:t>
      </w:r>
    </w:p>
    <w:p w14:paraId="5923FD49" w14:textId="77777777" w:rsidR="002E661D" w:rsidRDefault="002E661D" w:rsidP="00AB5BE6"/>
    <w:p w14:paraId="03640297" w14:textId="0D8D6E23" w:rsidR="002E661D" w:rsidRDefault="002E661D" w:rsidP="002E661D">
      <w:pPr>
        <w:pStyle w:val="Heading2"/>
      </w:pPr>
      <w:bookmarkStart w:id="83" w:name="_Toc456620114"/>
      <w:r>
        <w:t>Test-</w:t>
      </w:r>
      <w:r w:rsidR="00643485">
        <w:t>11</w:t>
      </w:r>
      <w:r>
        <w:t xml:space="preserve">: Test vocc and </w:t>
      </w:r>
      <w:r w:rsidR="00393C6F">
        <w:t>pp</w:t>
      </w:r>
      <w:r>
        <w:t>vocc</w:t>
      </w:r>
      <w:r w:rsidR="00393C6F">
        <w:t>cc</w:t>
      </w:r>
      <w:r>
        <w:t xml:space="preserve"> tables</w:t>
      </w:r>
      <w:bookmarkEnd w:id="83"/>
      <w:r w:rsidRPr="00A57D88">
        <w:t xml:space="preserve"> </w:t>
      </w:r>
    </w:p>
    <w:p w14:paraId="2EC40EDB" w14:textId="340FB58F" w:rsidR="002E661D" w:rsidRDefault="002E661D" w:rsidP="002E661D">
      <w:r>
        <w:tab/>
        <w:t xml:space="preserve">Compares equivalent records between vocc and </w:t>
      </w:r>
      <w:r w:rsidR="00393C6F">
        <w:t>pp</w:t>
      </w:r>
      <w:r>
        <w:t>vocc</w:t>
      </w:r>
      <w:r w:rsidR="00393C6F">
        <w:t>cc</w:t>
      </w:r>
      <w:r>
        <w:t xml:space="preserve"> tables and reports dissimilarities. </w:t>
      </w:r>
    </w:p>
    <w:p w14:paraId="27955440" w14:textId="77777777" w:rsidR="002E661D" w:rsidRPr="00AA2748" w:rsidRDefault="002E661D" w:rsidP="00AB5BE6"/>
    <w:p w14:paraId="3A0D6D26" w14:textId="2DE8AF5F" w:rsidR="00AB5BE6" w:rsidRDefault="00AB5BE6" w:rsidP="00AB5BE6">
      <w:pPr>
        <w:pStyle w:val="Heading2"/>
      </w:pPr>
      <w:bookmarkStart w:id="84" w:name="_Toc456620115"/>
      <w:r>
        <w:t>Test-</w:t>
      </w:r>
      <w:r w:rsidR="002E661D">
        <w:t>1</w:t>
      </w:r>
      <w:r w:rsidR="00643485">
        <w:t>2</w:t>
      </w:r>
      <w:r>
        <w:t xml:space="preserve">: </w:t>
      </w:r>
      <w:r w:rsidR="00A17CAC" w:rsidRPr="00A17CAC">
        <w:t>test existence of pdc_num in vinv if the same modif_pdc exists in imap for a given inv_recnum</w:t>
      </w:r>
      <w:bookmarkEnd w:id="84"/>
    </w:p>
    <w:p w14:paraId="7E2DF8F6" w14:textId="4CB92442" w:rsidR="000A06BA" w:rsidRDefault="000A06BA" w:rsidP="00D33C88">
      <w:pPr>
        <w:ind w:firstLine="720"/>
        <w:jc w:val="left"/>
        <w:rPr>
          <w:lang w:eastAsia="en-US"/>
        </w:rPr>
      </w:pPr>
      <w:r>
        <w:t xml:space="preserve">Check existence of PDC_NUM in vinv if </w:t>
      </w:r>
      <w:r w:rsidR="00ED2B06">
        <w:t xml:space="preserve">the </w:t>
      </w:r>
      <w:r>
        <w:t>same MODIF_PDC exists in imap for a given INV_RECNUM</w:t>
      </w:r>
    </w:p>
    <w:p w14:paraId="34FA57F9" w14:textId="77777777" w:rsidR="00A57D88" w:rsidRDefault="00A57D88" w:rsidP="00A57D88"/>
    <w:p w14:paraId="57B9FC32" w14:textId="2AA8EE60" w:rsidR="00DD2035" w:rsidRDefault="00DD2035" w:rsidP="00DD2035">
      <w:pPr>
        <w:pStyle w:val="Heading2"/>
      </w:pPr>
      <w:bookmarkStart w:id="85" w:name="_Toc456620116"/>
      <w:r>
        <w:t xml:space="preserve">Test-13: test for case sensitivity in </w:t>
      </w:r>
      <w:r w:rsidRPr="00DD2035">
        <w:t>Map_InvOcc</w:t>
      </w:r>
      <w:r>
        <w:t xml:space="preserve"> and </w:t>
      </w:r>
      <w:r w:rsidRPr="00DD2035">
        <w:t>Map_InvKey</w:t>
      </w:r>
      <w:r>
        <w:t xml:space="preserve"> tables</w:t>
      </w:r>
      <w:bookmarkEnd w:id="85"/>
    </w:p>
    <w:p w14:paraId="150CF337" w14:textId="5F3FFA59" w:rsidR="00DD2035" w:rsidRDefault="00DD2035" w:rsidP="00DD2035">
      <w:pPr>
        <w:ind w:firstLine="720"/>
        <w:jc w:val="left"/>
        <w:rPr>
          <w:lang w:eastAsia="en-US"/>
        </w:rPr>
      </w:pPr>
      <w:r>
        <w:t xml:space="preserve">Tests for repeated keys in </w:t>
      </w:r>
      <w:r w:rsidRPr="00DD2035">
        <w:t>Map_InvOcc</w:t>
      </w:r>
      <w:r>
        <w:t xml:space="preserve"> and </w:t>
      </w:r>
      <w:r w:rsidRPr="00DD2035">
        <w:t>Map_InvKey</w:t>
      </w:r>
      <w:r>
        <w:t xml:space="preserve"> tables because the values are written in different cases. As an example “unknown” and “UnKnown.”</w:t>
      </w:r>
    </w:p>
    <w:p w14:paraId="16731359" w14:textId="77777777" w:rsidR="00DD2035" w:rsidRDefault="00DD2035" w:rsidP="00A57D88"/>
    <w:p w14:paraId="337DAE3E" w14:textId="7E0B64A1" w:rsidR="00CC13EA" w:rsidRPr="00CC13EA" w:rsidRDefault="00CC13EA" w:rsidP="00CC13EA">
      <w:pPr>
        <w:pStyle w:val="Heading2"/>
        <w:rPr>
          <w:ins w:id="86" w:author="Mohammad Razavi" w:date="2016-08-09T16:59:00Z"/>
        </w:rPr>
      </w:pPr>
      <w:ins w:id="87" w:author="Mohammad Razavi" w:date="2016-08-09T16:59:00Z">
        <w:r>
          <w:t>T</w:t>
        </w:r>
        <w:r w:rsidRPr="00CC13EA">
          <w:t>est-14:  consistency of data between vcc and imap tables</w:t>
        </w:r>
      </w:ins>
    </w:p>
    <w:p w14:paraId="77924022" w14:textId="5262E550" w:rsidR="00CC13EA" w:rsidRPr="00CC13EA" w:rsidRDefault="00CC13EA" w:rsidP="00CC13EA">
      <w:pPr>
        <w:pStyle w:val="Heading2"/>
        <w:rPr>
          <w:ins w:id="88" w:author="Mohammad Razavi" w:date="2016-08-09T16:59:00Z"/>
        </w:rPr>
      </w:pPr>
      <w:ins w:id="89" w:author="Mohammad Razavi" w:date="2016-08-09T17:00:00Z">
        <w:r>
          <w:t>T</w:t>
        </w:r>
      </w:ins>
      <w:ins w:id="90" w:author="Mohammad Razavi" w:date="2016-08-09T16:59:00Z">
        <w:r w:rsidRPr="00CC13EA">
          <w:t>est-15: consistency of data between vocc and imap tables</w:t>
        </w:r>
      </w:ins>
    </w:p>
    <w:p w14:paraId="40B360B9" w14:textId="0E5C3099" w:rsidR="00CC13EA" w:rsidRPr="00CC13EA" w:rsidRDefault="00CC13EA" w:rsidP="00CC13EA">
      <w:pPr>
        <w:pStyle w:val="Heading2"/>
        <w:rPr>
          <w:ins w:id="91" w:author="Mohammad Razavi" w:date="2016-08-09T16:59:00Z"/>
        </w:rPr>
      </w:pPr>
      <w:ins w:id="92" w:author="Mohammad Razavi" w:date="2016-08-09T17:00:00Z">
        <w:r>
          <w:t>T</w:t>
        </w:r>
      </w:ins>
      <w:ins w:id="93" w:author="Mohammad Razavi" w:date="2016-08-09T16:59:00Z">
        <w:r w:rsidRPr="00CC13EA">
          <w:t>est-16: consistency of data between vgeo and imap tables</w:t>
        </w:r>
      </w:ins>
    </w:p>
    <w:p w14:paraId="1F8A22BE" w14:textId="77777777" w:rsidR="0077151D" w:rsidRPr="00A57D88" w:rsidRDefault="0077151D" w:rsidP="00A57D88"/>
    <w:p w14:paraId="6C627652" w14:textId="6442E681" w:rsidR="009D6FD2" w:rsidRPr="004D14DB" w:rsidRDefault="009D6FD2" w:rsidP="00FB34F1">
      <w:pPr>
        <w:pStyle w:val="Heading1"/>
        <w:rPr>
          <w:rFonts w:asciiTheme="minorHAnsi" w:hAnsiTheme="minorHAnsi"/>
        </w:rPr>
      </w:pPr>
      <w:bookmarkStart w:id="94" w:name="_Toc456620117"/>
      <w:r w:rsidRPr="004D14DB">
        <w:rPr>
          <w:rFonts w:asciiTheme="minorHAnsi" w:hAnsiTheme="minorHAnsi"/>
        </w:rPr>
        <w:lastRenderedPageBreak/>
        <w:t>Tool requirements</w:t>
      </w:r>
      <w:bookmarkEnd w:id="32"/>
      <w:bookmarkEnd w:id="94"/>
    </w:p>
    <w:p w14:paraId="64CAC660" w14:textId="77777777" w:rsidR="00D33C88" w:rsidRDefault="00D33C88" w:rsidP="00D33C88">
      <w:pPr>
        <w:pStyle w:val="Heading2"/>
        <w:rPr>
          <w:rFonts w:ascii="Arial" w:hAnsi="Arial"/>
          <w:color w:val="333333"/>
          <w:sz w:val="21"/>
          <w:szCs w:val="21"/>
          <w:shd w:val="clear" w:color="auto" w:fill="FFFFFF"/>
        </w:rPr>
      </w:pPr>
      <w:bookmarkStart w:id="95" w:name="_Toc456620118"/>
      <w:r>
        <w:rPr>
          <w:rFonts w:ascii="Arial" w:hAnsi="Arial"/>
          <w:color w:val="333333"/>
          <w:sz w:val="21"/>
          <w:szCs w:val="21"/>
          <w:shd w:val="clear" w:color="auto" w:fill="FFFFFF"/>
        </w:rPr>
        <w:t>Download and install R</w:t>
      </w:r>
      <w:bookmarkEnd w:id="95"/>
    </w:p>
    <w:p w14:paraId="75158E31" w14:textId="522944A3" w:rsidR="00D33C88" w:rsidRDefault="00D33C88" w:rsidP="00D33C88">
      <w:pPr>
        <w:pStyle w:val="Heading2"/>
      </w:pPr>
      <w:bookmarkStart w:id="96" w:name="_Toc456620119"/>
      <w:r w:rsidRPr="00FB53A0">
        <w:t xml:space="preserve">User inputs for </w:t>
      </w:r>
      <w:r w:rsidRPr="000813E0">
        <w:t>validate_VulnCache</w:t>
      </w:r>
      <w:r>
        <w:t>.bat</w:t>
      </w:r>
      <w:bookmarkEnd w:id="96"/>
    </w:p>
    <w:p w14:paraId="72A9C9EA" w14:textId="15AEF25D" w:rsidR="00783670" w:rsidRDefault="00783670" w:rsidP="00783670">
      <w:pPr>
        <w:pStyle w:val="Heading2"/>
      </w:pPr>
      <w:bookmarkStart w:id="97" w:name="_Toc456620120"/>
      <w:r>
        <w:t>Vulnerability database should be attached to a SQL server.</w:t>
      </w:r>
      <w:bookmarkEnd w:id="97"/>
    </w:p>
    <w:p w14:paraId="5204009D" w14:textId="56731D61" w:rsidR="003F4E0B" w:rsidRDefault="003F4E0B" w:rsidP="003F4E0B">
      <w:pPr>
        <w:pStyle w:val="Heading2"/>
      </w:pPr>
      <w:r>
        <w:t>NGGeography database should be attached to a SQL server.</w:t>
      </w:r>
    </w:p>
    <w:p w14:paraId="6F4D1024" w14:textId="3FC161ED" w:rsidR="003F4E0B" w:rsidRPr="003F4E0B" w:rsidRDefault="006B1C71" w:rsidP="006B1C71">
      <w:pPr>
        <w:pStyle w:val="Heading2"/>
      </w:pPr>
      <w:ins w:id="98" w:author="Mohammad Razavi" w:date="2017-03-08T09:37:00Z">
        <w:r w:rsidRPr="006B1C71">
          <w:t>NAEQ_PDC_MAPPING</w:t>
        </w:r>
        <w:r>
          <w:t xml:space="preserve"> </w:t>
        </w:r>
        <w:r>
          <w:t>database should be attached to a SQL server.</w:t>
        </w:r>
      </w:ins>
    </w:p>
    <w:p w14:paraId="580600DC" w14:textId="77777777" w:rsidR="00563551" w:rsidRDefault="00563551" w:rsidP="006B1C71">
      <w:pPr>
        <w:pStyle w:val="Heading2"/>
      </w:pPr>
    </w:p>
    <w:p w14:paraId="795BDF65" w14:textId="50D2B150" w:rsidR="00563551" w:rsidRPr="00563551" w:rsidRDefault="00563551" w:rsidP="00563551">
      <w:pPr>
        <w:pStyle w:val="Heading1"/>
        <w:rPr>
          <w:rFonts w:asciiTheme="minorHAnsi" w:hAnsiTheme="minorHAnsi"/>
        </w:rPr>
      </w:pPr>
      <w:r w:rsidRPr="00563551">
        <w:rPr>
          <w:rFonts w:asciiTheme="minorHAnsi" w:hAnsiTheme="minorHAnsi"/>
        </w:rPr>
        <w:t>Feature requests</w:t>
      </w:r>
    </w:p>
    <w:p w14:paraId="6CC06699" w14:textId="499E5A35" w:rsidR="00563551" w:rsidDel="00B5277F" w:rsidRDefault="00563551" w:rsidP="00563551">
      <w:pPr>
        <w:pStyle w:val="ListParagraph"/>
        <w:numPr>
          <w:ilvl w:val="0"/>
          <w:numId w:val="38"/>
        </w:numPr>
        <w:jc w:val="left"/>
        <w:rPr>
          <w:del w:id="99" w:author="T Sriniwas" w:date="2016-07-22T13:57:00Z"/>
        </w:rPr>
      </w:pPr>
      <w:del w:id="100" w:author="T Sriniwas" w:date="2016-07-22T13:57:00Z">
        <w:r w:rsidDel="00B5277F">
          <w:delText xml:space="preserve">VGEO can have one to many mapping. The extra records will then go to a new duplicate_geoids table </w:delText>
        </w:r>
      </w:del>
    </w:p>
    <w:p w14:paraId="2C2CE7DB" w14:textId="1BDCD7B2" w:rsidR="00563551" w:rsidRDefault="00563551" w:rsidP="00563551">
      <w:pPr>
        <w:pStyle w:val="ListParagraph"/>
        <w:numPr>
          <w:ilvl w:val="0"/>
          <w:numId w:val="38"/>
        </w:numPr>
        <w:jc w:val="left"/>
      </w:pPr>
      <w:r>
        <w:t>List of state in each country</w:t>
      </w:r>
      <w:r w:rsidR="000563E7">
        <w:t xml:space="preserve"> </w:t>
      </w:r>
      <w:r w:rsidR="003457C2" w:rsidRPr="003634FC">
        <w:rPr>
          <w:color w:val="FF0000"/>
        </w:rPr>
        <w:t>(Done)</w:t>
      </w:r>
    </w:p>
    <w:p w14:paraId="51C7822B" w14:textId="77777777" w:rsidR="00563551" w:rsidRDefault="00563551" w:rsidP="00563551">
      <w:pPr>
        <w:pStyle w:val="ListParagraph"/>
        <w:numPr>
          <w:ilvl w:val="1"/>
          <w:numId w:val="38"/>
        </w:numPr>
        <w:jc w:val="left"/>
      </w:pPr>
      <w:r>
        <w:t>Pair against NGGeography (a1geolookup for states, fieldlookup is very helpful)</w:t>
      </w:r>
    </w:p>
    <w:p w14:paraId="6DD97BA4" w14:textId="5714E93F" w:rsidR="00563551" w:rsidRDefault="00563551" w:rsidP="00563551">
      <w:pPr>
        <w:pStyle w:val="ListParagraph"/>
        <w:numPr>
          <w:ilvl w:val="0"/>
          <w:numId w:val="38"/>
        </w:numPr>
        <w:jc w:val="left"/>
      </w:pPr>
      <w:r>
        <w:t>Where country=xx for ALL queries</w:t>
      </w:r>
      <w:r w:rsidR="003634FC" w:rsidRPr="003634FC">
        <w:rPr>
          <w:color w:val="FF0000"/>
        </w:rPr>
        <w:t xml:space="preserve"> (Done)</w:t>
      </w:r>
    </w:p>
    <w:p w14:paraId="4B69427B" w14:textId="65445F58" w:rsidR="00563551" w:rsidDel="00B5277F" w:rsidRDefault="00563551" w:rsidP="00563551">
      <w:pPr>
        <w:pStyle w:val="ListParagraph"/>
        <w:numPr>
          <w:ilvl w:val="0"/>
          <w:numId w:val="38"/>
        </w:numPr>
        <w:jc w:val="left"/>
        <w:rPr>
          <w:del w:id="101" w:author="T Sriniwas" w:date="2016-07-22T13:58:00Z"/>
        </w:rPr>
      </w:pPr>
      <w:del w:id="102" w:author="T Sriniwas" w:date="2016-07-22T13:58:00Z">
        <w:r w:rsidDel="00B5277F">
          <w:delText>Hazard curves across all countries should have the same number of values in x axis.</w:delText>
        </w:r>
      </w:del>
    </w:p>
    <w:p w14:paraId="202844EC" w14:textId="30B9FC80" w:rsidR="00563551" w:rsidDel="00B5277F" w:rsidRDefault="00563551" w:rsidP="00563551">
      <w:pPr>
        <w:pStyle w:val="ListParagraph"/>
        <w:numPr>
          <w:ilvl w:val="0"/>
          <w:numId w:val="38"/>
        </w:numPr>
        <w:jc w:val="left"/>
        <w:rPr>
          <w:del w:id="103" w:author="T Sriniwas" w:date="2016-07-22T13:58:00Z"/>
        </w:rPr>
      </w:pPr>
      <w:del w:id="104" w:author="T Sriniwas" w:date="2016-07-22T13:58:00Z">
        <w:r w:rsidDel="00B5277F">
          <w:delText>For each CGHS_ID, x axis values should be the same in US, as in MX or CA</w:delText>
        </w:r>
      </w:del>
    </w:p>
    <w:p w14:paraId="43E8DC37" w14:textId="77777777" w:rsidR="00563551" w:rsidRDefault="00563551" w:rsidP="00563551">
      <w:pPr>
        <w:pStyle w:val="ListParagraph"/>
        <w:numPr>
          <w:ilvl w:val="0"/>
          <w:numId w:val="38"/>
        </w:numPr>
        <w:jc w:val="left"/>
      </w:pPr>
      <w:r>
        <w:t>IMAP can contain records not in VCC or VOCC. Because of IFM and BR. IMAP can have these, but VCC/VOCC may not have those.</w:t>
      </w:r>
    </w:p>
    <w:p w14:paraId="4892E6B9" w14:textId="22F2605E" w:rsidR="00B5277F" w:rsidRDefault="00B5277F" w:rsidP="00B5277F">
      <w:pPr>
        <w:pStyle w:val="ListParagraph"/>
        <w:numPr>
          <w:ilvl w:val="0"/>
          <w:numId w:val="38"/>
        </w:numPr>
        <w:jc w:val="left"/>
        <w:rPr>
          <w:ins w:id="105" w:author="T Sriniwas" w:date="2016-07-22T13:58:00Z"/>
        </w:rPr>
      </w:pPr>
      <w:ins w:id="106" w:author="T Sriniwas" w:date="2016-07-22T13:58:00Z">
        <w:r w:rsidRPr="00B5277F">
          <w:t>Reformat VGEO test output</w:t>
        </w:r>
        <w:r>
          <w:t>. Include sub sections for postcodes, admin codes etc.</w:t>
        </w:r>
      </w:ins>
      <w:ins w:id="107" w:author="Mohammad Razavi" w:date="2016-07-25T15:13:00Z">
        <w:r w:rsidR="00E135AB">
          <w:t xml:space="preserve"> </w:t>
        </w:r>
        <w:r w:rsidR="00E135AB" w:rsidRPr="003634FC">
          <w:rPr>
            <w:color w:val="FF0000"/>
          </w:rPr>
          <w:t>(Done)</w:t>
        </w:r>
      </w:ins>
    </w:p>
    <w:p w14:paraId="423A45A2" w14:textId="65D45BCE" w:rsidR="00B5277F" w:rsidRDefault="00B5277F" w:rsidP="00B5277F">
      <w:pPr>
        <w:pStyle w:val="ListParagraph"/>
        <w:numPr>
          <w:ilvl w:val="0"/>
          <w:numId w:val="38"/>
        </w:numPr>
        <w:jc w:val="left"/>
        <w:rPr>
          <w:ins w:id="108" w:author="T Sriniwas" w:date="2016-07-22T13:58:00Z"/>
        </w:rPr>
      </w:pPr>
      <w:ins w:id="109" w:author="T Sriniwas" w:date="2016-07-22T13:58:00Z">
        <w:r>
          <w:t xml:space="preserve">VGEO: </w:t>
        </w:r>
        <w:r w:rsidRPr="00B5277F">
          <w:t>Check for wild card at the end</w:t>
        </w:r>
      </w:ins>
      <w:ins w:id="110" w:author="Mohammad Razavi" w:date="2016-07-25T15:42:00Z">
        <w:r w:rsidR="00A90834">
          <w:t xml:space="preserve"> </w:t>
        </w:r>
        <w:r w:rsidR="00A90834" w:rsidRPr="003634FC">
          <w:rPr>
            <w:color w:val="FF0000"/>
          </w:rPr>
          <w:t>(Done)</w:t>
        </w:r>
      </w:ins>
    </w:p>
    <w:p w14:paraId="04B67EDF" w14:textId="02541475" w:rsidR="00B5277F" w:rsidRDefault="00B5277F" w:rsidP="00B5277F">
      <w:pPr>
        <w:pStyle w:val="ListParagraph"/>
        <w:numPr>
          <w:ilvl w:val="0"/>
          <w:numId w:val="38"/>
        </w:numPr>
        <w:jc w:val="left"/>
        <w:rPr>
          <w:ins w:id="111" w:author="T Sriniwas" w:date="2016-07-22T13:59:00Z"/>
        </w:rPr>
      </w:pPr>
      <w:ins w:id="112" w:author="T Sriniwas" w:date="2016-07-22T13:59:00Z">
        <w:r w:rsidRPr="00B5277F">
          <w:t>CGHS: coverage grade should either have 0 or 0-4</w:t>
        </w:r>
      </w:ins>
      <w:ins w:id="113" w:author="Mohammad Razavi" w:date="2016-07-25T16:19:00Z">
        <w:r w:rsidR="00756227">
          <w:t xml:space="preserve"> </w:t>
        </w:r>
        <w:r w:rsidR="00756227" w:rsidRPr="003634FC">
          <w:rPr>
            <w:color w:val="FF0000"/>
          </w:rPr>
          <w:t>(Done)</w:t>
        </w:r>
      </w:ins>
    </w:p>
    <w:p w14:paraId="173CBC21" w14:textId="3FC7A71A" w:rsidR="00B5277F" w:rsidRDefault="00B5277F" w:rsidP="00B5277F">
      <w:pPr>
        <w:pStyle w:val="ListParagraph"/>
        <w:numPr>
          <w:ilvl w:val="0"/>
          <w:numId w:val="38"/>
        </w:numPr>
        <w:jc w:val="left"/>
        <w:rPr>
          <w:ins w:id="114" w:author="T Sriniwas" w:date="2016-07-22T13:59:00Z"/>
        </w:rPr>
      </w:pPr>
      <w:ins w:id="115" w:author="T Sriniwas" w:date="2016-07-22T13:59:00Z">
        <w:r w:rsidRPr="00B5277F">
          <w:t>Verify modif_pdc in modifier binary files</w:t>
        </w:r>
        <w:r>
          <w:t xml:space="preserve"> (this needs reading modifier binary files. We already have the code for that. Ref: VeenaK</w:t>
        </w:r>
      </w:ins>
    </w:p>
    <w:p w14:paraId="3ED656AB" w14:textId="5BCA5852" w:rsidR="00B5277F" w:rsidRDefault="00B5277F" w:rsidP="00B5277F">
      <w:pPr>
        <w:pStyle w:val="ListParagraph"/>
        <w:numPr>
          <w:ilvl w:val="0"/>
          <w:numId w:val="38"/>
        </w:numPr>
        <w:jc w:val="left"/>
        <w:rPr>
          <w:ins w:id="116" w:author="T Sriniwas" w:date="2016-07-22T13:59:00Z"/>
        </w:rPr>
      </w:pPr>
      <w:ins w:id="117" w:author="T Sriniwas" w:date="2016-07-22T13:59:00Z">
        <w:r w:rsidRPr="00B5277F">
          <w:t>Extend some tests to RL only (vdc etc.)</w:t>
        </w:r>
      </w:ins>
      <w:ins w:id="118" w:author="Mohammad Razavi" w:date="2016-07-25T15:52:00Z">
        <w:r w:rsidR="00637087">
          <w:t xml:space="preserve"> </w:t>
        </w:r>
        <w:r w:rsidR="00637087" w:rsidRPr="003634FC">
          <w:rPr>
            <w:color w:val="FF0000"/>
          </w:rPr>
          <w:t>(</w:t>
        </w:r>
        <w:r w:rsidR="0095695E">
          <w:rPr>
            <w:color w:val="FF0000"/>
          </w:rPr>
          <w:t>vdc0 test added</w:t>
        </w:r>
        <w:r w:rsidR="00637087" w:rsidRPr="003634FC">
          <w:rPr>
            <w:color w:val="FF0000"/>
          </w:rPr>
          <w:t>)</w:t>
        </w:r>
      </w:ins>
    </w:p>
    <w:p w14:paraId="5754F296" w14:textId="6A187D7C" w:rsidR="00563551" w:rsidRDefault="00B5277F" w:rsidP="00563551">
      <w:pPr>
        <w:pStyle w:val="ListParagraph"/>
        <w:numPr>
          <w:ilvl w:val="0"/>
          <w:numId w:val="38"/>
        </w:numPr>
        <w:jc w:val="left"/>
      </w:pPr>
      <w:ins w:id="119" w:author="T Sriniwas" w:date="2016-07-22T13:58:00Z">
        <w:r>
          <w:t xml:space="preserve">Review the tool with </w:t>
        </w:r>
      </w:ins>
      <w:r w:rsidR="00563551">
        <w:t>Pasan/Agustin</w:t>
      </w:r>
    </w:p>
    <w:p w14:paraId="3DE9210E" w14:textId="3757C44B" w:rsidR="00563551" w:rsidRDefault="00FC20F2" w:rsidP="00FC20F2">
      <w:pPr>
        <w:pStyle w:val="ListParagraph"/>
        <w:numPr>
          <w:ilvl w:val="0"/>
          <w:numId w:val="38"/>
        </w:numPr>
        <w:rPr>
          <w:ins w:id="120" w:author="T Sriniwas" w:date="2016-08-17T13:48:00Z"/>
        </w:rPr>
      </w:pPr>
      <w:ins w:id="121" w:author="T Sriniwas" w:date="2016-08-17T13:48:00Z">
        <w:r>
          <w:t>Test-17: Integrity of IMAP with VCC, VOCC, VGEO, using PDC list received from modelers.</w:t>
        </w:r>
      </w:ins>
      <w:ins w:id="122" w:author="Mohammad Razavi" w:date="2017-03-08T09:37:00Z">
        <w:r w:rsidR="00D374D0">
          <w:t xml:space="preserve"> (Proudly Done! Finally!</w:t>
        </w:r>
      </w:ins>
      <w:ins w:id="123" w:author="Mohammad Razavi" w:date="2017-03-08T09:38:00Z">
        <w:r w:rsidR="00D374D0">
          <w:t>!!!)</w:t>
        </w:r>
      </w:ins>
    </w:p>
    <w:p w14:paraId="7C6BBDB6" w14:textId="37162A5D" w:rsidR="00FC20F2" w:rsidRDefault="00FC20F2" w:rsidP="00FC20F2">
      <w:pPr>
        <w:pStyle w:val="ListParagraph"/>
        <w:numPr>
          <w:ilvl w:val="0"/>
          <w:numId w:val="38"/>
        </w:numPr>
        <w:rPr>
          <w:ins w:id="124" w:author="T Sriniwas" w:date="2016-08-17T13:49:00Z"/>
        </w:rPr>
      </w:pPr>
      <w:ins w:id="125" w:author="T Sriniwas" w:date="2016-08-17T13:49:00Z">
        <w:r>
          <w:t>Test-18: CV key in IMAP should be in vcv table</w:t>
        </w:r>
      </w:ins>
      <w:ins w:id="126" w:author="Mohammad Razavi" w:date="2016-08-29T10:42:00Z">
        <w:r w:rsidR="00BA32EE">
          <w:t xml:space="preserve"> </w:t>
        </w:r>
        <w:r w:rsidR="00BA32EE" w:rsidRPr="00BA32EE">
          <w:rPr>
            <w:color w:val="FF0000"/>
          </w:rPr>
          <w:t>(DONE!)</w:t>
        </w:r>
      </w:ins>
    </w:p>
    <w:p w14:paraId="30A69577" w14:textId="0F96B87F" w:rsidR="00FC20F2" w:rsidRDefault="00FC20F2" w:rsidP="00FC20F2">
      <w:pPr>
        <w:pStyle w:val="ListParagraph"/>
        <w:numPr>
          <w:ilvl w:val="0"/>
          <w:numId w:val="38"/>
        </w:numPr>
        <w:rPr>
          <w:ins w:id="127" w:author="T Sriniwas" w:date="2016-08-17T13:49:00Z"/>
        </w:rPr>
      </w:pPr>
      <w:ins w:id="128" w:author="T Sriniwas" w:date="2016-08-17T13:49:00Z">
        <w:r>
          <w:t>Include case sensitivity for all KEYS</w:t>
        </w:r>
      </w:ins>
    </w:p>
    <w:p w14:paraId="5D3D313C" w14:textId="25FC3D17" w:rsidR="00FC20F2" w:rsidRDefault="00FC20F2" w:rsidP="00FC20F2">
      <w:pPr>
        <w:pStyle w:val="ListParagraph"/>
        <w:numPr>
          <w:ilvl w:val="0"/>
          <w:numId w:val="38"/>
        </w:numPr>
        <w:rPr>
          <w:ins w:id="129" w:author="T Sriniwas" w:date="2016-08-17T13:50:00Z"/>
        </w:rPr>
      </w:pPr>
      <w:ins w:id="130" w:author="T Sriniwas" w:date="2016-08-17T13:49:00Z">
        <w:r>
          <w:t xml:space="preserve">Test-19: </w:t>
        </w:r>
      </w:ins>
      <w:ins w:id="131" w:author="T Sriniwas" w:date="2016-08-17T13:50:00Z">
        <w:r>
          <w:t xml:space="preserve">Expand tests to </w:t>
        </w:r>
      </w:ins>
      <w:ins w:id="132" w:author="T Sriniwas" w:date="2016-08-17T13:49:00Z">
        <w:r>
          <w:t xml:space="preserve">fliinv tables. </w:t>
        </w:r>
      </w:ins>
      <w:ins w:id="133" w:author="T Sriniwas" w:date="2016-08-17T13:50:00Z">
        <w:r>
          <w:t>Keys in there too.</w:t>
        </w:r>
      </w:ins>
      <w:ins w:id="134" w:author="Mohammad Razavi" w:date="2016-08-29T10:42:00Z">
        <w:r w:rsidR="00BA32EE">
          <w:t xml:space="preserve"> </w:t>
        </w:r>
      </w:ins>
      <w:ins w:id="135" w:author="Mohammad Razavi" w:date="2016-09-20T10:23:00Z">
        <w:r w:rsidR="00316120" w:rsidRPr="00BA32EE">
          <w:rPr>
            <w:color w:val="FF0000"/>
          </w:rPr>
          <w:t>(DONE!)</w:t>
        </w:r>
      </w:ins>
    </w:p>
    <w:p w14:paraId="5386CCF3" w14:textId="71355E96" w:rsidR="00FC20F2" w:rsidRDefault="00FC20F2" w:rsidP="00FC20F2">
      <w:pPr>
        <w:pStyle w:val="ListParagraph"/>
        <w:numPr>
          <w:ilvl w:val="0"/>
          <w:numId w:val="38"/>
        </w:numPr>
        <w:rPr>
          <w:ins w:id="136" w:author="T Sriniwas" w:date="2016-08-17T13:50:00Z"/>
        </w:rPr>
      </w:pPr>
      <w:ins w:id="137" w:author="T Sriniwas" w:date="2016-08-17T13:50:00Z">
        <w:r>
          <w:t>Test-20: Expand to MDSC_ODSC tables. All modifiers should have options!</w:t>
        </w:r>
      </w:ins>
    </w:p>
    <w:p w14:paraId="68DFEA88" w14:textId="5AA5A0C0" w:rsidR="00FC20F2" w:rsidRDefault="00FC20F2" w:rsidP="00FC20F2">
      <w:pPr>
        <w:pStyle w:val="ListParagraph"/>
        <w:numPr>
          <w:ilvl w:val="0"/>
          <w:numId w:val="38"/>
        </w:numPr>
        <w:rPr>
          <w:ins w:id="138" w:author="T Sriniwas" w:date="2016-08-17T13:50:00Z"/>
        </w:rPr>
      </w:pPr>
      <w:ins w:id="139" w:author="T Sriniwas" w:date="2016-08-17T13:50:00Z">
        <w:r>
          <w:t>Test-21: DC_Key between VHAZ and VGEO tables</w:t>
        </w:r>
      </w:ins>
      <w:ins w:id="140" w:author="Mohammad Razavi" w:date="2016-08-29T10:42:00Z">
        <w:r w:rsidR="00BA32EE">
          <w:t xml:space="preserve"> </w:t>
        </w:r>
        <w:r w:rsidR="00BA32EE" w:rsidRPr="00BA32EE">
          <w:rPr>
            <w:color w:val="FF0000"/>
          </w:rPr>
          <w:t>(DONE!)</w:t>
        </w:r>
      </w:ins>
    </w:p>
    <w:p w14:paraId="4EA7EFEF" w14:textId="542FA7FD" w:rsidR="00FC20F2" w:rsidRDefault="00FC20F2" w:rsidP="00FC20F2">
      <w:pPr>
        <w:pStyle w:val="ListParagraph"/>
        <w:numPr>
          <w:ilvl w:val="0"/>
          <w:numId w:val="38"/>
        </w:numPr>
        <w:rPr>
          <w:ins w:id="141" w:author="T Sriniwas" w:date="2016-08-17T13:50:00Z"/>
        </w:rPr>
      </w:pPr>
      <w:ins w:id="142" w:author="T Sriniwas" w:date="2016-08-17T13:50:00Z">
        <w:r>
          <w:t>Test-22: BI related tables:</w:t>
        </w:r>
      </w:ins>
    </w:p>
    <w:p w14:paraId="499780A9" w14:textId="66ABE8A2" w:rsidR="00FC20F2" w:rsidRDefault="00FC20F2" w:rsidP="00FC20F2">
      <w:pPr>
        <w:pStyle w:val="ListParagraph"/>
        <w:numPr>
          <w:ilvl w:val="1"/>
          <w:numId w:val="38"/>
        </w:numPr>
        <w:rPr>
          <w:ins w:id="143" w:author="T Sriniwas" w:date="2016-08-17T13:51:00Z"/>
        </w:rPr>
      </w:pPr>
      <w:ins w:id="144" w:author="T Sriniwas" w:date="2016-08-17T13:51:00Z">
        <w:r>
          <w:t>Pick up BI key from VGEO, flow it through all BI tables it shows up in!</w:t>
        </w:r>
      </w:ins>
    </w:p>
    <w:p w14:paraId="434C7186" w14:textId="2AA1D1CC" w:rsidR="00FC20F2" w:rsidRDefault="00FC20F2" w:rsidP="00FC20F2">
      <w:pPr>
        <w:pStyle w:val="ListParagraph"/>
        <w:numPr>
          <w:ilvl w:val="1"/>
          <w:numId w:val="38"/>
        </w:numPr>
        <w:rPr>
          <w:ins w:id="145" w:author="T Sriniwas" w:date="2016-08-17T15:56:00Z"/>
        </w:rPr>
      </w:pPr>
      <w:ins w:id="146" w:author="T Sriniwas" w:date="2016-08-17T13:51:00Z">
        <w:r>
          <w:t xml:space="preserve">Note that this test will be different by model. New BI model will have a different set of BI tables than old models. This information should be </w:t>
        </w:r>
      </w:ins>
      <w:ins w:id="147" w:author="T Sriniwas" w:date="2016-08-17T13:52:00Z">
        <w:r>
          <w:t xml:space="preserve">coded and </w:t>
        </w:r>
      </w:ins>
      <w:ins w:id="148" w:author="T Sriniwas" w:date="2016-08-17T13:51:00Z">
        <w:r>
          <w:t xml:space="preserve">brought </w:t>
        </w:r>
      </w:ins>
      <w:ins w:id="149" w:author="T Sriniwas" w:date="2016-08-17T13:52:00Z">
        <w:r>
          <w:t xml:space="preserve">in </w:t>
        </w:r>
      </w:ins>
      <w:ins w:id="150" w:author="T Sriniwas" w:date="2016-08-17T13:51:00Z">
        <w:r>
          <w:t>from config file.</w:t>
        </w:r>
      </w:ins>
      <w:ins w:id="151" w:author="Mohammad Razavi" w:date="2016-11-16T11:30:00Z">
        <w:r w:rsidR="00782E23">
          <w:t xml:space="preserve"> </w:t>
        </w:r>
        <w:r w:rsidR="00782E23" w:rsidRPr="00BA32EE">
          <w:rPr>
            <w:color w:val="FF0000"/>
          </w:rPr>
          <w:t>(DONE!)</w:t>
        </w:r>
      </w:ins>
    </w:p>
    <w:p w14:paraId="383921F6" w14:textId="586075D0" w:rsidR="0034163B" w:rsidRDefault="0034163B" w:rsidP="0034163B">
      <w:pPr>
        <w:pStyle w:val="ListParagraph"/>
        <w:numPr>
          <w:ilvl w:val="0"/>
          <w:numId w:val="38"/>
        </w:numPr>
        <w:rPr>
          <w:ins w:id="152" w:author="T Sriniwas" w:date="2016-08-19T15:56:00Z"/>
        </w:rPr>
      </w:pPr>
      <w:ins w:id="153" w:author="T Sriniwas" w:date="2016-08-17T15:57:00Z">
        <w:r>
          <w:t xml:space="preserve">Test-23: </w:t>
        </w:r>
      </w:ins>
      <w:ins w:id="154" w:author="T Sriniwas" w:date="2016-08-17T15:56:00Z">
        <w:r>
          <w:t>Check for BI Zones between VGEO</w:t>
        </w:r>
      </w:ins>
      <w:ins w:id="155" w:author="T Sriniwas" w:date="2016-08-17T15:57:00Z">
        <w:r>
          <w:t>/VBI</w:t>
        </w:r>
      </w:ins>
      <w:ins w:id="156" w:author="T Sriniwas" w:date="2016-08-17T15:56:00Z">
        <w:r>
          <w:t xml:space="preserve"> and Geohazard databas</w:t>
        </w:r>
      </w:ins>
      <w:ins w:id="157" w:author="T Sriniwas" w:date="2016-08-17T15:57:00Z">
        <w:r>
          <w:t>e’s Admin tables</w:t>
        </w:r>
      </w:ins>
    </w:p>
    <w:p w14:paraId="160286FD" w14:textId="73B1F8A6" w:rsidR="00DA47D7" w:rsidRDefault="00DA47D7" w:rsidP="0034163B">
      <w:pPr>
        <w:pStyle w:val="ListParagraph"/>
        <w:numPr>
          <w:ilvl w:val="0"/>
          <w:numId w:val="38"/>
        </w:numPr>
        <w:rPr>
          <w:ins w:id="158" w:author="T Sriniwas" w:date="2016-08-19T15:56:00Z"/>
        </w:rPr>
      </w:pPr>
      <w:ins w:id="159" w:author="T Sriniwas" w:date="2016-08-19T15:56:00Z">
        <w:r>
          <w:t>Test-24. For every record in IMAP, there should be one record in VRS</w:t>
        </w:r>
      </w:ins>
      <w:ins w:id="160" w:author="Mohammad Razavi" w:date="2016-08-29T10:41:00Z">
        <w:r w:rsidR="00BA32EE">
          <w:t xml:space="preserve"> </w:t>
        </w:r>
        <w:r w:rsidR="00BA32EE" w:rsidRPr="00BA32EE">
          <w:rPr>
            <w:color w:val="FF0000"/>
          </w:rPr>
          <w:t>(DONE!)</w:t>
        </w:r>
      </w:ins>
    </w:p>
    <w:p w14:paraId="50A4E37A" w14:textId="5D75A9A7" w:rsidR="00DA47D7" w:rsidRDefault="00BA32EE" w:rsidP="00DA47D7">
      <w:pPr>
        <w:pStyle w:val="ListParagraph"/>
        <w:numPr>
          <w:ilvl w:val="0"/>
          <w:numId w:val="38"/>
        </w:numPr>
        <w:rPr>
          <w:ins w:id="161" w:author="T Sriniwas" w:date="2016-08-17T15:57:00Z"/>
        </w:rPr>
      </w:pPr>
      <w:ins w:id="162" w:author="Mohammad Razavi" w:date="2016-08-29T10:32:00Z">
        <w:r>
          <w:t xml:space="preserve">TEST-25: </w:t>
        </w:r>
      </w:ins>
      <w:ins w:id="163" w:author="T Sriniwas" w:date="2016-08-19T15:56:00Z">
        <w:r w:rsidR="00DA47D7">
          <w:t xml:space="preserve">Test in VDC if dam &gt; 100%. Also test if the </w:t>
        </w:r>
      </w:ins>
      <w:ins w:id="164" w:author="T Sriniwas" w:date="2016-08-19T15:57:00Z">
        <w:r w:rsidR="00DA47D7">
          <w:t>maximum damage of any given curve is very small ( &lt; 1 or so)</w:t>
        </w:r>
      </w:ins>
      <w:ins w:id="165" w:author="Mohammad Razavi" w:date="2016-08-29T10:43:00Z">
        <w:r w:rsidR="00BA0606">
          <w:t xml:space="preserve"> </w:t>
        </w:r>
      </w:ins>
      <w:ins w:id="166" w:author="Mohammad Razavi" w:date="2016-08-29T13:10:00Z">
        <w:r w:rsidR="00F518D2">
          <w:t xml:space="preserve"> </w:t>
        </w:r>
        <w:r w:rsidR="00F518D2" w:rsidRPr="00BA32EE">
          <w:rPr>
            <w:color w:val="FF0000"/>
          </w:rPr>
          <w:t>(DONE!)</w:t>
        </w:r>
      </w:ins>
    </w:p>
    <w:p w14:paraId="5892540B" w14:textId="77777777" w:rsidR="0034163B" w:rsidRDefault="0034163B" w:rsidP="00333395">
      <w:pPr>
        <w:rPr>
          <w:ins w:id="167" w:author="T Sriniwas" w:date="2016-08-17T16:18:00Z"/>
        </w:rPr>
      </w:pPr>
    </w:p>
    <w:p w14:paraId="1FA7CB0E" w14:textId="56CBD26B" w:rsidR="00333395" w:rsidRDefault="00333395" w:rsidP="00333395">
      <w:pPr>
        <w:rPr>
          <w:ins w:id="168" w:author="T Sriniwas" w:date="2016-08-17T16:18:00Z"/>
        </w:rPr>
      </w:pPr>
      <w:ins w:id="169" w:author="T Sriniwas" w:date="2016-08-17T16:18:00Z">
        <w:r>
          <w:t>Test on a Hurricane tables. POC: Peter Datin</w:t>
        </w:r>
      </w:ins>
    </w:p>
    <w:p w14:paraId="1A3D0991" w14:textId="210D61C8" w:rsidR="00884731" w:rsidRDefault="00884731" w:rsidP="00884731">
      <w:pPr>
        <w:pStyle w:val="ListParagraph"/>
        <w:numPr>
          <w:ilvl w:val="0"/>
          <w:numId w:val="38"/>
        </w:numPr>
        <w:rPr>
          <w:ins w:id="170" w:author="T Sriniwas" w:date="2017-02-09T10:02:00Z"/>
        </w:rPr>
      </w:pPr>
      <w:ins w:id="171" w:author="T Sriniwas" w:date="2017-02-09T10:02:00Z">
        <w:r>
          <w:t xml:space="preserve">Test for NULL values: There should be no null values in </w:t>
        </w:r>
      </w:ins>
    </w:p>
    <w:p w14:paraId="196D02D6" w14:textId="0F2B9312" w:rsidR="00884731" w:rsidRDefault="00884731" w:rsidP="00884731">
      <w:pPr>
        <w:pStyle w:val="ListParagraph"/>
        <w:numPr>
          <w:ilvl w:val="1"/>
          <w:numId w:val="38"/>
        </w:numPr>
        <w:rPr>
          <w:ins w:id="172" w:author="T Sriniwas" w:date="2017-02-09T10:02:00Z"/>
        </w:rPr>
      </w:pPr>
      <w:ins w:id="173" w:author="T Sriniwas" w:date="2017-02-09T10:02:00Z">
        <w:r>
          <w:t>Any field of ppVOCCcc</w:t>
        </w:r>
      </w:ins>
    </w:p>
    <w:p w14:paraId="061282AB" w14:textId="547CB95D" w:rsidR="00884731" w:rsidRDefault="00884731" w:rsidP="00884731">
      <w:pPr>
        <w:pStyle w:val="ListParagraph"/>
        <w:numPr>
          <w:ilvl w:val="1"/>
          <w:numId w:val="38"/>
        </w:numPr>
        <w:rPr>
          <w:ins w:id="174" w:author="T Sriniwas" w:date="2017-02-09T10:03:00Z"/>
        </w:rPr>
      </w:pPr>
      <w:ins w:id="175" w:author="T Sriniwas" w:date="2017-02-09T10:03:00Z">
        <w:r>
          <w:t>ppVCCcc except for RISK_TYPE, MAPCCTIER2, MAPCCTIER3</w:t>
        </w:r>
      </w:ins>
    </w:p>
    <w:p w14:paraId="4FDFFE2D" w14:textId="6FD0F84E" w:rsidR="00884731" w:rsidRDefault="00884731" w:rsidP="00884731">
      <w:pPr>
        <w:pStyle w:val="ListParagraph"/>
        <w:numPr>
          <w:ilvl w:val="1"/>
          <w:numId w:val="38"/>
        </w:numPr>
        <w:rPr>
          <w:ins w:id="176" w:author="T Sriniwas" w:date="2017-02-09T10:03:00Z"/>
        </w:rPr>
      </w:pPr>
      <w:ins w:id="177" w:author="T Sriniwas" w:date="2017-02-09T10:03:00Z">
        <w:r>
          <w:t>VGEO for DC_KEY, INV_KEY, BI_KEY, BR_KEY</w:t>
        </w:r>
      </w:ins>
    </w:p>
    <w:p w14:paraId="3ED2AFE3" w14:textId="1C2C50B9" w:rsidR="00884731" w:rsidRDefault="00884731" w:rsidP="00884731">
      <w:pPr>
        <w:pStyle w:val="ListParagraph"/>
        <w:numPr>
          <w:ilvl w:val="1"/>
          <w:numId w:val="38"/>
        </w:numPr>
        <w:rPr>
          <w:ins w:id="178" w:author="T Sriniwas" w:date="2017-02-09T10:03:00Z"/>
        </w:rPr>
      </w:pPr>
      <w:ins w:id="179" w:author="T Sriniwas" w:date="2017-02-09T10:03:00Z">
        <w:r>
          <w:lastRenderedPageBreak/>
          <w:t>Any field of VINV</w:t>
        </w:r>
      </w:ins>
    </w:p>
    <w:p w14:paraId="33B27281" w14:textId="003E95BA" w:rsidR="00884731" w:rsidRDefault="00884731" w:rsidP="00884731">
      <w:pPr>
        <w:pStyle w:val="ListParagraph"/>
        <w:numPr>
          <w:ilvl w:val="0"/>
          <w:numId w:val="38"/>
        </w:numPr>
        <w:rPr>
          <w:ins w:id="180" w:author="T Sriniwas" w:date="2017-02-09T10:04:00Z"/>
        </w:rPr>
      </w:pPr>
      <w:ins w:id="181" w:author="T Sriniwas" w:date="2017-02-09T10:04:00Z">
        <w:r>
          <w:t>Wild card in IMAP and VGEO should always be the last record</w:t>
        </w:r>
      </w:ins>
    </w:p>
    <w:p w14:paraId="6B2186D5" w14:textId="347C5F04" w:rsidR="00884731" w:rsidRDefault="00884731" w:rsidP="00884731">
      <w:pPr>
        <w:pStyle w:val="ListParagraph"/>
        <w:numPr>
          <w:ilvl w:val="0"/>
          <w:numId w:val="38"/>
        </w:numPr>
        <w:rPr>
          <w:ins w:id="182" w:author="T Sriniwas" w:date="2017-02-09T10:05:00Z"/>
        </w:rPr>
      </w:pPr>
      <w:ins w:id="183" w:author="T Sriniwas" w:date="2017-02-09T10:04:00Z">
        <w:r>
          <w:t>Include a check for schemas. This should be done by creating an ‘expected schema’ list for each table for each peril model. To begin with, this can be confined to: VCC, VOCC, IMAP, VINV and VGEO</w:t>
        </w:r>
      </w:ins>
    </w:p>
    <w:p w14:paraId="184DAAD7" w14:textId="77D868CA" w:rsidR="00FE0AB6" w:rsidRDefault="00816E5B" w:rsidP="00FE0AB6">
      <w:pPr>
        <w:pStyle w:val="ListParagraph"/>
        <w:numPr>
          <w:ilvl w:val="0"/>
          <w:numId w:val="38"/>
        </w:numPr>
        <w:rPr>
          <w:ins w:id="184" w:author="Mohammad Razavi" w:date="2017-03-08T09:47:00Z"/>
        </w:rPr>
      </w:pPr>
      <w:ins w:id="185" w:author="T Sriniwas" w:date="2017-02-09T10:05:00Z">
        <w:r>
          <w:t>Compare Vulnerability with a baseline database</w:t>
        </w:r>
      </w:ins>
    </w:p>
    <w:p w14:paraId="44390E09" w14:textId="19D3E603" w:rsidR="00FE0AB6" w:rsidRDefault="00FE0AB6" w:rsidP="00FE0AB6">
      <w:pPr>
        <w:pStyle w:val="ListParagraph"/>
        <w:numPr>
          <w:ilvl w:val="0"/>
          <w:numId w:val="38"/>
        </w:numPr>
        <w:rPr>
          <w:ins w:id="186" w:author="Mohammad Razavi" w:date="2017-03-08T09:47:00Z"/>
        </w:rPr>
      </w:pPr>
      <w:ins w:id="187" w:author="Mohammad Razavi" w:date="2017-03-08T09:47:00Z">
        <w:r>
          <w:t>Alternative damage curves</w:t>
        </w:r>
      </w:ins>
    </w:p>
    <w:p w14:paraId="712BCA71" w14:textId="77777777" w:rsidR="00FE0AB6" w:rsidRPr="00563551" w:rsidRDefault="00FE0AB6" w:rsidP="00FE0AB6">
      <w:pPr>
        <w:pStyle w:val="ListParagraph"/>
        <w:numPr>
          <w:ilvl w:val="0"/>
          <w:numId w:val="38"/>
        </w:numPr>
      </w:pPr>
      <w:bookmarkStart w:id="188" w:name="_GoBack"/>
      <w:bookmarkEnd w:id="188"/>
    </w:p>
    <w:sectPr w:rsidR="00FE0AB6" w:rsidRPr="00563551" w:rsidSect="006860D8">
      <w:footerReference w:type="default" r:id="rId12"/>
      <w:pgSz w:w="12240" w:h="15840" w:code="1"/>
      <w:pgMar w:top="1440" w:right="1800" w:bottom="1440" w:left="1800" w:header="1440" w:footer="53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442F55" w14:textId="77777777" w:rsidR="00042BC1" w:rsidRDefault="00042BC1">
      <w:r>
        <w:separator/>
      </w:r>
    </w:p>
    <w:p w14:paraId="2DD88DFF" w14:textId="77777777" w:rsidR="00042BC1" w:rsidRDefault="00042BC1"/>
    <w:p w14:paraId="67CC395D" w14:textId="77777777" w:rsidR="00042BC1" w:rsidRDefault="00042BC1"/>
  </w:endnote>
  <w:endnote w:type="continuationSeparator" w:id="0">
    <w:p w14:paraId="3E5C612C" w14:textId="77777777" w:rsidR="00042BC1" w:rsidRDefault="00042BC1">
      <w:r>
        <w:continuationSeparator/>
      </w:r>
    </w:p>
    <w:p w14:paraId="79089F63" w14:textId="77777777" w:rsidR="00042BC1" w:rsidRDefault="00042BC1"/>
    <w:p w14:paraId="5AD780F7" w14:textId="77777777" w:rsidR="00042BC1" w:rsidRDefault="00042B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amp;quot;,&amp;quot;sans-serif">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25A64" w14:textId="77777777" w:rsidR="00964106" w:rsidRPr="00F9564E" w:rsidRDefault="00964106" w:rsidP="00F9564E">
    <w:pPr>
      <w:pStyle w:val="Footer"/>
      <w:rPr>
        <w:u w:val="single"/>
      </w:rPr>
    </w:pPr>
    <w:r w:rsidRPr="00F9564E">
      <w:rPr>
        <w:u w:val="single"/>
      </w:rPr>
      <w:tab/>
    </w:r>
    <w:r w:rsidRPr="00F9564E">
      <w:rPr>
        <w:u w:val="single"/>
      </w:rPr>
      <w:tab/>
    </w:r>
  </w:p>
  <w:p w14:paraId="24125A65" w14:textId="4E5BECA4" w:rsidR="00964106" w:rsidRPr="00C173CC" w:rsidRDefault="00485976" w:rsidP="00F360DB">
    <w:pPr>
      <w:pStyle w:val="Footer"/>
      <w:rPr>
        <w:sz w:val="18"/>
        <w:szCs w:val="18"/>
        <w:u w:val="single"/>
      </w:rPr>
    </w:pPr>
    <w:r>
      <w:rPr>
        <w:sz w:val="18"/>
        <w:szCs w:val="18"/>
      </w:rPr>
      <w:t>Vulnerability</w:t>
    </w:r>
    <w:r w:rsidR="00653431" w:rsidRPr="00653431">
      <w:rPr>
        <w:sz w:val="18"/>
        <w:szCs w:val="18"/>
      </w:rPr>
      <w:t>_ToolRequirement</w:t>
    </w:r>
    <w:r w:rsidR="00964106" w:rsidRPr="00C173CC">
      <w:rPr>
        <w:sz w:val="18"/>
        <w:szCs w:val="18"/>
      </w:rPr>
      <w:tab/>
    </w:r>
    <w:r w:rsidR="00964106" w:rsidRPr="00C173CC">
      <w:rPr>
        <w:sz w:val="18"/>
        <w:szCs w:val="18"/>
      </w:rPr>
      <w:tab/>
      <w:t xml:space="preserve">Page </w:t>
    </w:r>
    <w:r w:rsidR="00964106" w:rsidRPr="00C173CC">
      <w:rPr>
        <w:sz w:val="18"/>
        <w:szCs w:val="18"/>
      </w:rPr>
      <w:fldChar w:fldCharType="begin"/>
    </w:r>
    <w:r w:rsidR="00964106" w:rsidRPr="00C173CC">
      <w:rPr>
        <w:sz w:val="18"/>
        <w:szCs w:val="18"/>
      </w:rPr>
      <w:instrText xml:space="preserve"> PAGE </w:instrText>
    </w:r>
    <w:r w:rsidR="00964106" w:rsidRPr="00C173CC">
      <w:rPr>
        <w:sz w:val="18"/>
        <w:szCs w:val="18"/>
      </w:rPr>
      <w:fldChar w:fldCharType="separate"/>
    </w:r>
    <w:r w:rsidR="00FE0AB6">
      <w:rPr>
        <w:noProof/>
        <w:sz w:val="18"/>
        <w:szCs w:val="18"/>
      </w:rPr>
      <w:t>6</w:t>
    </w:r>
    <w:r w:rsidR="00964106" w:rsidRPr="00C173CC">
      <w:rPr>
        <w:sz w:val="18"/>
        <w:szCs w:val="18"/>
      </w:rPr>
      <w:fldChar w:fldCharType="end"/>
    </w:r>
    <w:r w:rsidR="00964106" w:rsidRPr="00C173CC">
      <w:rPr>
        <w:sz w:val="18"/>
        <w:szCs w:val="18"/>
      </w:rPr>
      <w:t xml:space="preserve"> / </w:t>
    </w:r>
    <w:r w:rsidR="00964106" w:rsidRPr="00C173CC">
      <w:rPr>
        <w:sz w:val="18"/>
        <w:szCs w:val="18"/>
      </w:rPr>
      <w:fldChar w:fldCharType="begin"/>
    </w:r>
    <w:r w:rsidR="00964106" w:rsidRPr="00C173CC">
      <w:rPr>
        <w:sz w:val="18"/>
        <w:szCs w:val="18"/>
      </w:rPr>
      <w:instrText xml:space="preserve"> NUMPAGES </w:instrText>
    </w:r>
    <w:r w:rsidR="00964106" w:rsidRPr="00C173CC">
      <w:rPr>
        <w:sz w:val="18"/>
        <w:szCs w:val="18"/>
      </w:rPr>
      <w:fldChar w:fldCharType="separate"/>
    </w:r>
    <w:r w:rsidR="00FE0AB6">
      <w:rPr>
        <w:noProof/>
        <w:sz w:val="18"/>
        <w:szCs w:val="18"/>
      </w:rPr>
      <w:t>8</w:t>
    </w:r>
    <w:r w:rsidR="00964106" w:rsidRPr="00C173CC">
      <w:rPr>
        <w:sz w:val="18"/>
        <w:szCs w:val="18"/>
      </w:rPr>
      <w:fldChar w:fldCharType="end"/>
    </w:r>
  </w:p>
  <w:p w14:paraId="24125A66" w14:textId="4A7037EA" w:rsidR="00964106" w:rsidRPr="00C173CC" w:rsidRDefault="00964106" w:rsidP="00F360DB">
    <w:pPr>
      <w:pStyle w:val="Footer"/>
      <w:rPr>
        <w:sz w:val="18"/>
        <w:szCs w:val="18"/>
      </w:rPr>
    </w:pPr>
    <w:r>
      <w:rPr>
        <w:sz w:val="18"/>
        <w:szCs w:val="18"/>
      </w:rPr>
      <w:t>0</w:t>
    </w:r>
    <w:r w:rsidR="001B5714">
      <w:rPr>
        <w:sz w:val="18"/>
        <w:szCs w:val="18"/>
      </w:rPr>
      <w:t>6</w:t>
    </w:r>
    <w:r>
      <w:rPr>
        <w:sz w:val="18"/>
        <w:szCs w:val="18"/>
      </w:rPr>
      <w:t>/</w:t>
    </w:r>
    <w:r w:rsidR="001B5714">
      <w:rPr>
        <w:sz w:val="18"/>
        <w:szCs w:val="18"/>
      </w:rPr>
      <w:t>2</w:t>
    </w:r>
    <w:r w:rsidR="00653431">
      <w:rPr>
        <w:sz w:val="18"/>
        <w:szCs w:val="18"/>
      </w:rPr>
      <w:t>3</w:t>
    </w:r>
    <w:r w:rsidR="001B5714">
      <w:rPr>
        <w:sz w:val="18"/>
        <w:szCs w:val="18"/>
      </w:rPr>
      <w:t>/2016</w:t>
    </w:r>
    <w:r w:rsidRPr="00C173CC">
      <w:rPr>
        <w:sz w:val="18"/>
        <w:szCs w:val="18"/>
      </w:rPr>
      <w:tab/>
      <w:t>RMS Confidential</w:t>
    </w:r>
  </w:p>
  <w:p w14:paraId="24125A67" w14:textId="77777777" w:rsidR="00964106" w:rsidRDefault="009641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DEBF0F" w14:textId="77777777" w:rsidR="00042BC1" w:rsidRDefault="00042BC1">
      <w:r>
        <w:separator/>
      </w:r>
    </w:p>
    <w:p w14:paraId="47548FEB" w14:textId="77777777" w:rsidR="00042BC1" w:rsidRDefault="00042BC1"/>
    <w:p w14:paraId="122212AD" w14:textId="77777777" w:rsidR="00042BC1" w:rsidRDefault="00042BC1"/>
  </w:footnote>
  <w:footnote w:type="continuationSeparator" w:id="0">
    <w:p w14:paraId="05058E2D" w14:textId="77777777" w:rsidR="00042BC1" w:rsidRDefault="00042BC1">
      <w:r>
        <w:continuationSeparator/>
      </w:r>
    </w:p>
    <w:p w14:paraId="412BF7CA" w14:textId="77777777" w:rsidR="00042BC1" w:rsidRDefault="00042BC1"/>
    <w:p w14:paraId="4ECDD700" w14:textId="77777777" w:rsidR="00042BC1" w:rsidRDefault="00042BC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C324F66A"/>
    <w:lvl w:ilvl="0">
      <w:start w:val="1"/>
      <w:numFmt w:val="bullet"/>
      <w:pStyle w:val="ListBullet5"/>
      <w:lvlText w:val=""/>
      <w:lvlJc w:val="left"/>
      <w:pPr>
        <w:ind w:left="720" w:hanging="360"/>
      </w:pPr>
      <w:rPr>
        <w:rFonts w:ascii="Symbol" w:hAnsi="Symbol" w:hint="default"/>
      </w:rPr>
    </w:lvl>
  </w:abstractNum>
  <w:abstractNum w:abstractNumId="1" w15:restartNumberingAfterBreak="0">
    <w:nsid w:val="00074CF1"/>
    <w:multiLevelType w:val="hybridMultilevel"/>
    <w:tmpl w:val="05F6ED84"/>
    <w:lvl w:ilvl="0" w:tplc="D28489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6F1F09"/>
    <w:multiLevelType w:val="hybridMultilevel"/>
    <w:tmpl w:val="6E7CEA9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60AF0F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368E2"/>
    <w:multiLevelType w:val="hybridMultilevel"/>
    <w:tmpl w:val="416E66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3494E"/>
    <w:multiLevelType w:val="hybridMultilevel"/>
    <w:tmpl w:val="2F60D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D4BBA"/>
    <w:multiLevelType w:val="hybridMultilevel"/>
    <w:tmpl w:val="C3B44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4A078F"/>
    <w:multiLevelType w:val="hybridMultilevel"/>
    <w:tmpl w:val="2ADEE4B4"/>
    <w:lvl w:ilvl="0" w:tplc="80CEE5C6">
      <w:start w:val="1"/>
      <w:numFmt w:val="lowerLetter"/>
      <w:lvlText w:val="%1."/>
      <w:lvlJc w:val="left"/>
      <w:pPr>
        <w:ind w:left="360" w:hanging="360"/>
      </w:pPr>
      <w:rPr>
        <w:rFonts w:ascii="Calibri" w:eastAsia="PMingLiU" w:hAnsi="Calibri"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985A97"/>
    <w:multiLevelType w:val="hybridMultilevel"/>
    <w:tmpl w:val="3A3689F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8" w15:restartNumberingAfterBreak="0">
    <w:nsid w:val="14512867"/>
    <w:multiLevelType w:val="hybridMultilevel"/>
    <w:tmpl w:val="2B165DE0"/>
    <w:lvl w:ilvl="0" w:tplc="9E0A89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3056D2"/>
    <w:multiLevelType w:val="hybridMultilevel"/>
    <w:tmpl w:val="238C3D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EC437B"/>
    <w:multiLevelType w:val="hybridMultilevel"/>
    <w:tmpl w:val="FBB293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9806FAE"/>
    <w:multiLevelType w:val="hybridMultilevel"/>
    <w:tmpl w:val="46C45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8B0A87"/>
    <w:multiLevelType w:val="hybridMultilevel"/>
    <w:tmpl w:val="03D2C8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D118F3"/>
    <w:multiLevelType w:val="hybridMultilevel"/>
    <w:tmpl w:val="F09E64C4"/>
    <w:lvl w:ilvl="0" w:tplc="051075A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E5477B"/>
    <w:multiLevelType w:val="hybridMultilevel"/>
    <w:tmpl w:val="FC0299E8"/>
    <w:lvl w:ilvl="0" w:tplc="99CC9E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45E6612"/>
    <w:multiLevelType w:val="multilevel"/>
    <w:tmpl w:val="34529E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281D0EBF"/>
    <w:multiLevelType w:val="hybridMultilevel"/>
    <w:tmpl w:val="53069D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1B77FD7"/>
    <w:multiLevelType w:val="hybridMultilevel"/>
    <w:tmpl w:val="BA18BF18"/>
    <w:lvl w:ilvl="0" w:tplc="EEB8B9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B1146B5"/>
    <w:multiLevelType w:val="hybridMultilevel"/>
    <w:tmpl w:val="86FE3250"/>
    <w:lvl w:ilvl="0" w:tplc="098ECE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1A1558"/>
    <w:multiLevelType w:val="hybridMultilevel"/>
    <w:tmpl w:val="74928FCA"/>
    <w:lvl w:ilvl="0" w:tplc="CABACE3E">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822205"/>
    <w:multiLevelType w:val="hybridMultilevel"/>
    <w:tmpl w:val="DFDCA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D1D4188"/>
    <w:multiLevelType w:val="hybridMultilevel"/>
    <w:tmpl w:val="C0D2DF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7534B0"/>
    <w:multiLevelType w:val="hybridMultilevel"/>
    <w:tmpl w:val="DF206DC2"/>
    <w:lvl w:ilvl="0" w:tplc="431C1F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11C753E"/>
    <w:multiLevelType w:val="hybridMultilevel"/>
    <w:tmpl w:val="2EB2EB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5376A9D"/>
    <w:multiLevelType w:val="hybridMultilevel"/>
    <w:tmpl w:val="C074CF74"/>
    <w:lvl w:ilvl="0" w:tplc="585C37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53E7CAD"/>
    <w:multiLevelType w:val="hybridMultilevel"/>
    <w:tmpl w:val="BC5CAA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DF53EA5"/>
    <w:multiLevelType w:val="hybridMultilevel"/>
    <w:tmpl w:val="014E856C"/>
    <w:lvl w:ilvl="0" w:tplc="A1CC91EE">
      <w:start w:val="3"/>
      <w:numFmt w:val="bullet"/>
      <w:lvlText w:val="-"/>
      <w:lvlJc w:val="left"/>
      <w:pPr>
        <w:ind w:left="1080" w:hanging="360"/>
      </w:pPr>
      <w:rPr>
        <w:rFonts w:ascii="Calibri" w:eastAsia="PMingLiU"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EE847AE"/>
    <w:multiLevelType w:val="hybridMultilevel"/>
    <w:tmpl w:val="0BA2C9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EF30F9"/>
    <w:multiLevelType w:val="hybridMultilevel"/>
    <w:tmpl w:val="04C40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B57825"/>
    <w:multiLevelType w:val="multilevel"/>
    <w:tmpl w:val="EF38DDB4"/>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40E403A"/>
    <w:multiLevelType w:val="hybridMultilevel"/>
    <w:tmpl w:val="4010F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321A97"/>
    <w:multiLevelType w:val="hybridMultilevel"/>
    <w:tmpl w:val="B58C63D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2" w15:restartNumberingAfterBreak="0">
    <w:nsid w:val="6F914FDA"/>
    <w:multiLevelType w:val="hybridMultilevel"/>
    <w:tmpl w:val="2A1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FD103FE"/>
    <w:multiLevelType w:val="hybridMultilevel"/>
    <w:tmpl w:val="D66C9F8C"/>
    <w:lvl w:ilvl="0" w:tplc="04090001">
      <w:start w:val="1"/>
      <w:numFmt w:val="bullet"/>
      <w:lvlText w:val=""/>
      <w:lvlJc w:val="left"/>
      <w:pPr>
        <w:tabs>
          <w:tab w:val="num" w:pos="720"/>
        </w:tabs>
        <w:ind w:left="720" w:hanging="360"/>
      </w:pPr>
      <w:rPr>
        <w:rFonts w:ascii="Symbol" w:hAnsi="Symbol"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575CE0"/>
    <w:multiLevelType w:val="hybridMultilevel"/>
    <w:tmpl w:val="4E707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70F425E"/>
    <w:multiLevelType w:val="hybridMultilevel"/>
    <w:tmpl w:val="6A7694CE"/>
    <w:lvl w:ilvl="0" w:tplc="04090015">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BCA5078"/>
    <w:multiLevelType w:val="hybridMultilevel"/>
    <w:tmpl w:val="7FFA2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DA90562"/>
    <w:multiLevelType w:val="hybridMultilevel"/>
    <w:tmpl w:val="4376614C"/>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DD07B62"/>
    <w:multiLevelType w:val="hybridMultilevel"/>
    <w:tmpl w:val="4DC606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7"/>
  </w:num>
  <w:num w:numId="3">
    <w:abstractNumId w:val="35"/>
  </w:num>
  <w:num w:numId="4">
    <w:abstractNumId w:val="33"/>
  </w:num>
  <w:num w:numId="5">
    <w:abstractNumId w:val="27"/>
  </w:num>
  <w:num w:numId="6">
    <w:abstractNumId w:val="16"/>
  </w:num>
  <w:num w:numId="7">
    <w:abstractNumId w:val="19"/>
  </w:num>
  <w:num w:numId="8">
    <w:abstractNumId w:val="25"/>
  </w:num>
  <w:num w:numId="9">
    <w:abstractNumId w:val="5"/>
  </w:num>
  <w:num w:numId="10">
    <w:abstractNumId w:val="38"/>
  </w:num>
  <w:num w:numId="11">
    <w:abstractNumId w:val="6"/>
  </w:num>
  <w:num w:numId="12">
    <w:abstractNumId w:val="21"/>
  </w:num>
  <w:num w:numId="13">
    <w:abstractNumId w:val="32"/>
  </w:num>
  <w:num w:numId="14">
    <w:abstractNumId w:val="12"/>
  </w:num>
  <w:num w:numId="15">
    <w:abstractNumId w:val="18"/>
  </w:num>
  <w:num w:numId="16">
    <w:abstractNumId w:val="36"/>
  </w:num>
  <w:num w:numId="17">
    <w:abstractNumId w:val="3"/>
  </w:num>
  <w:num w:numId="18">
    <w:abstractNumId w:val="10"/>
  </w:num>
  <w:num w:numId="19">
    <w:abstractNumId w:val="2"/>
  </w:num>
  <w:num w:numId="20">
    <w:abstractNumId w:val="30"/>
  </w:num>
  <w:num w:numId="21">
    <w:abstractNumId w:val="7"/>
  </w:num>
  <w:num w:numId="22">
    <w:abstractNumId w:val="9"/>
  </w:num>
  <w:num w:numId="23">
    <w:abstractNumId w:val="13"/>
  </w:num>
  <w:num w:numId="24">
    <w:abstractNumId w:val="23"/>
  </w:num>
  <w:num w:numId="25">
    <w:abstractNumId w:val="28"/>
  </w:num>
  <w:num w:numId="26">
    <w:abstractNumId w:val="15"/>
  </w:num>
  <w:num w:numId="27">
    <w:abstractNumId w:val="4"/>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29"/>
  </w:num>
  <w:num w:numId="31">
    <w:abstractNumId w:val="26"/>
  </w:num>
  <w:num w:numId="32">
    <w:abstractNumId w:val="14"/>
  </w:num>
  <w:num w:numId="33">
    <w:abstractNumId w:val="8"/>
  </w:num>
  <w:num w:numId="34">
    <w:abstractNumId w:val="22"/>
  </w:num>
  <w:num w:numId="35">
    <w:abstractNumId w:val="24"/>
  </w:num>
  <w:num w:numId="36">
    <w:abstractNumId w:val="17"/>
  </w:num>
  <w:num w:numId="3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hammad Razavi">
    <w15:presenceInfo w15:providerId="AD" w15:userId="S-1-5-21-3115436495-2834571449-3613252389-539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509"/>
    <w:rsid w:val="0000006E"/>
    <w:rsid w:val="000003C9"/>
    <w:rsid w:val="0000059D"/>
    <w:rsid w:val="0000145C"/>
    <w:rsid w:val="00001691"/>
    <w:rsid w:val="00001FD4"/>
    <w:rsid w:val="0000231B"/>
    <w:rsid w:val="00002C7D"/>
    <w:rsid w:val="00002F07"/>
    <w:rsid w:val="0000327E"/>
    <w:rsid w:val="0000351B"/>
    <w:rsid w:val="00003D25"/>
    <w:rsid w:val="00004472"/>
    <w:rsid w:val="00004B4D"/>
    <w:rsid w:val="00004F95"/>
    <w:rsid w:val="00005474"/>
    <w:rsid w:val="00005850"/>
    <w:rsid w:val="00005CA6"/>
    <w:rsid w:val="00006CC1"/>
    <w:rsid w:val="00007224"/>
    <w:rsid w:val="0000730B"/>
    <w:rsid w:val="00007377"/>
    <w:rsid w:val="0000741B"/>
    <w:rsid w:val="00007592"/>
    <w:rsid w:val="0001076E"/>
    <w:rsid w:val="00011DBC"/>
    <w:rsid w:val="00012E43"/>
    <w:rsid w:val="000134A7"/>
    <w:rsid w:val="00013B9C"/>
    <w:rsid w:val="00013CE6"/>
    <w:rsid w:val="0001408D"/>
    <w:rsid w:val="00014DE7"/>
    <w:rsid w:val="00015A75"/>
    <w:rsid w:val="00015DA9"/>
    <w:rsid w:val="0001647F"/>
    <w:rsid w:val="0001648A"/>
    <w:rsid w:val="00016847"/>
    <w:rsid w:val="00016976"/>
    <w:rsid w:val="000178E8"/>
    <w:rsid w:val="00017BF8"/>
    <w:rsid w:val="00017D57"/>
    <w:rsid w:val="0002001D"/>
    <w:rsid w:val="000204A7"/>
    <w:rsid w:val="00020CC8"/>
    <w:rsid w:val="000218A3"/>
    <w:rsid w:val="00021A7D"/>
    <w:rsid w:val="00022AFE"/>
    <w:rsid w:val="00022FC8"/>
    <w:rsid w:val="000231B6"/>
    <w:rsid w:val="00023E3F"/>
    <w:rsid w:val="00025128"/>
    <w:rsid w:val="00025704"/>
    <w:rsid w:val="0002611F"/>
    <w:rsid w:val="0002648D"/>
    <w:rsid w:val="00026734"/>
    <w:rsid w:val="00026926"/>
    <w:rsid w:val="00026C3E"/>
    <w:rsid w:val="00026C9A"/>
    <w:rsid w:val="00027095"/>
    <w:rsid w:val="0002750C"/>
    <w:rsid w:val="00027628"/>
    <w:rsid w:val="00027BF6"/>
    <w:rsid w:val="00030453"/>
    <w:rsid w:val="00030704"/>
    <w:rsid w:val="0003095B"/>
    <w:rsid w:val="00030EBC"/>
    <w:rsid w:val="00031852"/>
    <w:rsid w:val="00032464"/>
    <w:rsid w:val="0003256D"/>
    <w:rsid w:val="000329BF"/>
    <w:rsid w:val="00032BF8"/>
    <w:rsid w:val="00032CE1"/>
    <w:rsid w:val="000331B6"/>
    <w:rsid w:val="0003332E"/>
    <w:rsid w:val="000333E6"/>
    <w:rsid w:val="0003371C"/>
    <w:rsid w:val="00033772"/>
    <w:rsid w:val="00033F19"/>
    <w:rsid w:val="00035287"/>
    <w:rsid w:val="0003590F"/>
    <w:rsid w:val="000361E6"/>
    <w:rsid w:val="000363D3"/>
    <w:rsid w:val="00036440"/>
    <w:rsid w:val="0003784F"/>
    <w:rsid w:val="00037D33"/>
    <w:rsid w:val="00040EC6"/>
    <w:rsid w:val="00041323"/>
    <w:rsid w:val="00041902"/>
    <w:rsid w:val="00041C85"/>
    <w:rsid w:val="00041EDB"/>
    <w:rsid w:val="000420DB"/>
    <w:rsid w:val="00042BC1"/>
    <w:rsid w:val="00043253"/>
    <w:rsid w:val="00043530"/>
    <w:rsid w:val="00043A09"/>
    <w:rsid w:val="00043A1E"/>
    <w:rsid w:val="00043E65"/>
    <w:rsid w:val="000448F8"/>
    <w:rsid w:val="00044A8A"/>
    <w:rsid w:val="00044D4E"/>
    <w:rsid w:val="000454CF"/>
    <w:rsid w:val="00046479"/>
    <w:rsid w:val="000468C2"/>
    <w:rsid w:val="00046F77"/>
    <w:rsid w:val="0004730E"/>
    <w:rsid w:val="000473D6"/>
    <w:rsid w:val="00047AC2"/>
    <w:rsid w:val="00047D08"/>
    <w:rsid w:val="00047F83"/>
    <w:rsid w:val="000504B9"/>
    <w:rsid w:val="00050914"/>
    <w:rsid w:val="00050E18"/>
    <w:rsid w:val="00051152"/>
    <w:rsid w:val="0005127F"/>
    <w:rsid w:val="00051F15"/>
    <w:rsid w:val="0005201B"/>
    <w:rsid w:val="00052881"/>
    <w:rsid w:val="00052908"/>
    <w:rsid w:val="00052CDC"/>
    <w:rsid w:val="00052D1A"/>
    <w:rsid w:val="0005322C"/>
    <w:rsid w:val="00053361"/>
    <w:rsid w:val="00054768"/>
    <w:rsid w:val="000548C4"/>
    <w:rsid w:val="00054B0B"/>
    <w:rsid w:val="00054FB5"/>
    <w:rsid w:val="00054FEE"/>
    <w:rsid w:val="000553DE"/>
    <w:rsid w:val="00055508"/>
    <w:rsid w:val="00055C8C"/>
    <w:rsid w:val="000563E7"/>
    <w:rsid w:val="00056434"/>
    <w:rsid w:val="0005724C"/>
    <w:rsid w:val="0005771D"/>
    <w:rsid w:val="00057EA8"/>
    <w:rsid w:val="00057F0C"/>
    <w:rsid w:val="0006159C"/>
    <w:rsid w:val="00061AFD"/>
    <w:rsid w:val="00061B90"/>
    <w:rsid w:val="000630B6"/>
    <w:rsid w:val="0006314B"/>
    <w:rsid w:val="00063169"/>
    <w:rsid w:val="00063EBB"/>
    <w:rsid w:val="00064240"/>
    <w:rsid w:val="000659E8"/>
    <w:rsid w:val="00066167"/>
    <w:rsid w:val="000669F7"/>
    <w:rsid w:val="00066C22"/>
    <w:rsid w:val="000672BB"/>
    <w:rsid w:val="00067805"/>
    <w:rsid w:val="00070619"/>
    <w:rsid w:val="00070B65"/>
    <w:rsid w:val="000714F5"/>
    <w:rsid w:val="00071FA8"/>
    <w:rsid w:val="00072154"/>
    <w:rsid w:val="000721EB"/>
    <w:rsid w:val="00072415"/>
    <w:rsid w:val="00072864"/>
    <w:rsid w:val="00072872"/>
    <w:rsid w:val="00073007"/>
    <w:rsid w:val="0007384F"/>
    <w:rsid w:val="00073866"/>
    <w:rsid w:val="00073E28"/>
    <w:rsid w:val="00073E33"/>
    <w:rsid w:val="00074908"/>
    <w:rsid w:val="00074C89"/>
    <w:rsid w:val="00074D10"/>
    <w:rsid w:val="0007534B"/>
    <w:rsid w:val="000755A4"/>
    <w:rsid w:val="0007569B"/>
    <w:rsid w:val="0007654B"/>
    <w:rsid w:val="00076B08"/>
    <w:rsid w:val="00076F31"/>
    <w:rsid w:val="0007733A"/>
    <w:rsid w:val="00077565"/>
    <w:rsid w:val="00077C15"/>
    <w:rsid w:val="000804D4"/>
    <w:rsid w:val="0008097D"/>
    <w:rsid w:val="00080BC0"/>
    <w:rsid w:val="000811BF"/>
    <w:rsid w:val="000813E0"/>
    <w:rsid w:val="00081C23"/>
    <w:rsid w:val="000827F5"/>
    <w:rsid w:val="0008324D"/>
    <w:rsid w:val="000840E7"/>
    <w:rsid w:val="000847D7"/>
    <w:rsid w:val="00085A0B"/>
    <w:rsid w:val="00085DF2"/>
    <w:rsid w:val="000860DE"/>
    <w:rsid w:val="000865FC"/>
    <w:rsid w:val="00086683"/>
    <w:rsid w:val="000869AF"/>
    <w:rsid w:val="00086B0F"/>
    <w:rsid w:val="00086E79"/>
    <w:rsid w:val="000871B5"/>
    <w:rsid w:val="00087844"/>
    <w:rsid w:val="000878A5"/>
    <w:rsid w:val="00090B51"/>
    <w:rsid w:val="00090EE8"/>
    <w:rsid w:val="0009155B"/>
    <w:rsid w:val="00091674"/>
    <w:rsid w:val="000919C3"/>
    <w:rsid w:val="00091A88"/>
    <w:rsid w:val="000947BE"/>
    <w:rsid w:val="000959C4"/>
    <w:rsid w:val="000A06BA"/>
    <w:rsid w:val="000A06D3"/>
    <w:rsid w:val="000A0B53"/>
    <w:rsid w:val="000A0E09"/>
    <w:rsid w:val="000A0F39"/>
    <w:rsid w:val="000A1442"/>
    <w:rsid w:val="000A15DF"/>
    <w:rsid w:val="000A1F4A"/>
    <w:rsid w:val="000A2325"/>
    <w:rsid w:val="000A26BB"/>
    <w:rsid w:val="000A2C05"/>
    <w:rsid w:val="000A3B3B"/>
    <w:rsid w:val="000A40C4"/>
    <w:rsid w:val="000A41D4"/>
    <w:rsid w:val="000A4541"/>
    <w:rsid w:val="000A51D7"/>
    <w:rsid w:val="000A59FA"/>
    <w:rsid w:val="000A5E8E"/>
    <w:rsid w:val="000A5F52"/>
    <w:rsid w:val="000A625B"/>
    <w:rsid w:val="000A6557"/>
    <w:rsid w:val="000A6C16"/>
    <w:rsid w:val="000A6FAF"/>
    <w:rsid w:val="000A7110"/>
    <w:rsid w:val="000A78B5"/>
    <w:rsid w:val="000A7BE7"/>
    <w:rsid w:val="000A7E61"/>
    <w:rsid w:val="000B0398"/>
    <w:rsid w:val="000B064D"/>
    <w:rsid w:val="000B08E2"/>
    <w:rsid w:val="000B0CF6"/>
    <w:rsid w:val="000B0ECA"/>
    <w:rsid w:val="000B21E4"/>
    <w:rsid w:val="000B2C30"/>
    <w:rsid w:val="000B2CA2"/>
    <w:rsid w:val="000B30F0"/>
    <w:rsid w:val="000B372E"/>
    <w:rsid w:val="000B3A64"/>
    <w:rsid w:val="000B46DB"/>
    <w:rsid w:val="000B4A6D"/>
    <w:rsid w:val="000B5241"/>
    <w:rsid w:val="000B58FC"/>
    <w:rsid w:val="000B5C08"/>
    <w:rsid w:val="000B6CA4"/>
    <w:rsid w:val="000B6F94"/>
    <w:rsid w:val="000B6FF2"/>
    <w:rsid w:val="000B7133"/>
    <w:rsid w:val="000B71C5"/>
    <w:rsid w:val="000B732B"/>
    <w:rsid w:val="000B7961"/>
    <w:rsid w:val="000B79BF"/>
    <w:rsid w:val="000B7E9A"/>
    <w:rsid w:val="000C0C61"/>
    <w:rsid w:val="000C1237"/>
    <w:rsid w:val="000C1C7B"/>
    <w:rsid w:val="000C279C"/>
    <w:rsid w:val="000C2BB2"/>
    <w:rsid w:val="000C3784"/>
    <w:rsid w:val="000C3D5D"/>
    <w:rsid w:val="000C45B0"/>
    <w:rsid w:val="000C5502"/>
    <w:rsid w:val="000C598E"/>
    <w:rsid w:val="000C5CB9"/>
    <w:rsid w:val="000C5DD3"/>
    <w:rsid w:val="000C5EAB"/>
    <w:rsid w:val="000C5EAC"/>
    <w:rsid w:val="000C5FBB"/>
    <w:rsid w:val="000C62BF"/>
    <w:rsid w:val="000C745C"/>
    <w:rsid w:val="000C7822"/>
    <w:rsid w:val="000C7B96"/>
    <w:rsid w:val="000D0457"/>
    <w:rsid w:val="000D109F"/>
    <w:rsid w:val="000D1D51"/>
    <w:rsid w:val="000D1F38"/>
    <w:rsid w:val="000D1F41"/>
    <w:rsid w:val="000D24B3"/>
    <w:rsid w:val="000D2D08"/>
    <w:rsid w:val="000D33BA"/>
    <w:rsid w:val="000D386D"/>
    <w:rsid w:val="000D401C"/>
    <w:rsid w:val="000D473B"/>
    <w:rsid w:val="000D4E5D"/>
    <w:rsid w:val="000D51F2"/>
    <w:rsid w:val="000D6762"/>
    <w:rsid w:val="000D6D88"/>
    <w:rsid w:val="000D7388"/>
    <w:rsid w:val="000D7474"/>
    <w:rsid w:val="000D7CD5"/>
    <w:rsid w:val="000D7E75"/>
    <w:rsid w:val="000E06F6"/>
    <w:rsid w:val="000E0D26"/>
    <w:rsid w:val="000E1B8D"/>
    <w:rsid w:val="000E29DE"/>
    <w:rsid w:val="000E2EB6"/>
    <w:rsid w:val="000E3685"/>
    <w:rsid w:val="000E3C82"/>
    <w:rsid w:val="000E3D18"/>
    <w:rsid w:val="000E448F"/>
    <w:rsid w:val="000E44F6"/>
    <w:rsid w:val="000E471A"/>
    <w:rsid w:val="000E59FA"/>
    <w:rsid w:val="000E5B11"/>
    <w:rsid w:val="000E60AC"/>
    <w:rsid w:val="000E65E8"/>
    <w:rsid w:val="000E67AC"/>
    <w:rsid w:val="000E6927"/>
    <w:rsid w:val="000E79DD"/>
    <w:rsid w:val="000F0379"/>
    <w:rsid w:val="000F0E43"/>
    <w:rsid w:val="000F1649"/>
    <w:rsid w:val="000F185A"/>
    <w:rsid w:val="000F307D"/>
    <w:rsid w:val="000F3F6E"/>
    <w:rsid w:val="000F430E"/>
    <w:rsid w:val="000F4323"/>
    <w:rsid w:val="000F4A12"/>
    <w:rsid w:val="000F5037"/>
    <w:rsid w:val="000F524B"/>
    <w:rsid w:val="000F5624"/>
    <w:rsid w:val="000F59C3"/>
    <w:rsid w:val="000F5EF4"/>
    <w:rsid w:val="000F6B15"/>
    <w:rsid w:val="000F6BC8"/>
    <w:rsid w:val="000F7049"/>
    <w:rsid w:val="000F71C0"/>
    <w:rsid w:val="000F7634"/>
    <w:rsid w:val="000F769A"/>
    <w:rsid w:val="000F7933"/>
    <w:rsid w:val="000F7C5B"/>
    <w:rsid w:val="00101A57"/>
    <w:rsid w:val="00102848"/>
    <w:rsid w:val="00103116"/>
    <w:rsid w:val="00103881"/>
    <w:rsid w:val="00103ACF"/>
    <w:rsid w:val="00104532"/>
    <w:rsid w:val="00104BDA"/>
    <w:rsid w:val="00104C73"/>
    <w:rsid w:val="001065AC"/>
    <w:rsid w:val="00106B9C"/>
    <w:rsid w:val="0010737B"/>
    <w:rsid w:val="0010749B"/>
    <w:rsid w:val="001076CB"/>
    <w:rsid w:val="00107BBD"/>
    <w:rsid w:val="00111196"/>
    <w:rsid w:val="00111AC1"/>
    <w:rsid w:val="00112C50"/>
    <w:rsid w:val="00113196"/>
    <w:rsid w:val="00113751"/>
    <w:rsid w:val="00113E07"/>
    <w:rsid w:val="001141EB"/>
    <w:rsid w:val="00114867"/>
    <w:rsid w:val="00115A52"/>
    <w:rsid w:val="00115A85"/>
    <w:rsid w:val="00115F01"/>
    <w:rsid w:val="00115F31"/>
    <w:rsid w:val="00115FD1"/>
    <w:rsid w:val="00116138"/>
    <w:rsid w:val="00116375"/>
    <w:rsid w:val="0011651A"/>
    <w:rsid w:val="00116E0C"/>
    <w:rsid w:val="00116EB6"/>
    <w:rsid w:val="001170AF"/>
    <w:rsid w:val="0011757D"/>
    <w:rsid w:val="00121027"/>
    <w:rsid w:val="001215B1"/>
    <w:rsid w:val="00121952"/>
    <w:rsid w:val="00121D7B"/>
    <w:rsid w:val="0012262A"/>
    <w:rsid w:val="001228E4"/>
    <w:rsid w:val="001229AF"/>
    <w:rsid w:val="00122CED"/>
    <w:rsid w:val="00123863"/>
    <w:rsid w:val="001239A7"/>
    <w:rsid w:val="001239F4"/>
    <w:rsid w:val="00123B7B"/>
    <w:rsid w:val="00123C84"/>
    <w:rsid w:val="00123CAD"/>
    <w:rsid w:val="0012401A"/>
    <w:rsid w:val="00124145"/>
    <w:rsid w:val="00125238"/>
    <w:rsid w:val="00125651"/>
    <w:rsid w:val="00125848"/>
    <w:rsid w:val="00125EE4"/>
    <w:rsid w:val="001262B2"/>
    <w:rsid w:val="001267D8"/>
    <w:rsid w:val="00126A9A"/>
    <w:rsid w:val="00126BCA"/>
    <w:rsid w:val="00126D3F"/>
    <w:rsid w:val="00126FFB"/>
    <w:rsid w:val="00127ED6"/>
    <w:rsid w:val="0013022F"/>
    <w:rsid w:val="0013030B"/>
    <w:rsid w:val="001303CC"/>
    <w:rsid w:val="00130A2C"/>
    <w:rsid w:val="00130B07"/>
    <w:rsid w:val="00131068"/>
    <w:rsid w:val="00131093"/>
    <w:rsid w:val="001313EE"/>
    <w:rsid w:val="00131D67"/>
    <w:rsid w:val="001328AE"/>
    <w:rsid w:val="00132A9F"/>
    <w:rsid w:val="001333E7"/>
    <w:rsid w:val="00134A17"/>
    <w:rsid w:val="00134B4B"/>
    <w:rsid w:val="00135B18"/>
    <w:rsid w:val="00135C2A"/>
    <w:rsid w:val="00135DD0"/>
    <w:rsid w:val="001368A5"/>
    <w:rsid w:val="00136BDA"/>
    <w:rsid w:val="00137347"/>
    <w:rsid w:val="001373DA"/>
    <w:rsid w:val="00137B52"/>
    <w:rsid w:val="00137B71"/>
    <w:rsid w:val="00137C36"/>
    <w:rsid w:val="00140AD6"/>
    <w:rsid w:val="00140B7F"/>
    <w:rsid w:val="00140D4C"/>
    <w:rsid w:val="00141770"/>
    <w:rsid w:val="00142095"/>
    <w:rsid w:val="00142AFC"/>
    <w:rsid w:val="00142BC4"/>
    <w:rsid w:val="00142EFD"/>
    <w:rsid w:val="0014336D"/>
    <w:rsid w:val="00143E4E"/>
    <w:rsid w:val="00143EB9"/>
    <w:rsid w:val="00143EC0"/>
    <w:rsid w:val="001441E3"/>
    <w:rsid w:val="00144390"/>
    <w:rsid w:val="00144470"/>
    <w:rsid w:val="00144476"/>
    <w:rsid w:val="00144A9D"/>
    <w:rsid w:val="001452FD"/>
    <w:rsid w:val="001454C1"/>
    <w:rsid w:val="001467A9"/>
    <w:rsid w:val="00147580"/>
    <w:rsid w:val="00147B89"/>
    <w:rsid w:val="00147F14"/>
    <w:rsid w:val="00147F77"/>
    <w:rsid w:val="00150B1F"/>
    <w:rsid w:val="00150CA2"/>
    <w:rsid w:val="00150E72"/>
    <w:rsid w:val="00150E81"/>
    <w:rsid w:val="00151D25"/>
    <w:rsid w:val="00152D51"/>
    <w:rsid w:val="0015301E"/>
    <w:rsid w:val="00154476"/>
    <w:rsid w:val="001548EE"/>
    <w:rsid w:val="001552B6"/>
    <w:rsid w:val="001561E3"/>
    <w:rsid w:val="00156FD9"/>
    <w:rsid w:val="001574B1"/>
    <w:rsid w:val="00157AA1"/>
    <w:rsid w:val="00160021"/>
    <w:rsid w:val="00160963"/>
    <w:rsid w:val="00160E48"/>
    <w:rsid w:val="00160F20"/>
    <w:rsid w:val="0016112D"/>
    <w:rsid w:val="001622BF"/>
    <w:rsid w:val="00162729"/>
    <w:rsid w:val="00162D6F"/>
    <w:rsid w:val="00163883"/>
    <w:rsid w:val="00163C06"/>
    <w:rsid w:val="00164094"/>
    <w:rsid w:val="00164EF2"/>
    <w:rsid w:val="00165554"/>
    <w:rsid w:val="00166849"/>
    <w:rsid w:val="001669B8"/>
    <w:rsid w:val="00166B36"/>
    <w:rsid w:val="00167621"/>
    <w:rsid w:val="00167D57"/>
    <w:rsid w:val="001702DF"/>
    <w:rsid w:val="001703D5"/>
    <w:rsid w:val="0017115D"/>
    <w:rsid w:val="0017296B"/>
    <w:rsid w:val="00172991"/>
    <w:rsid w:val="001729DC"/>
    <w:rsid w:val="00172D67"/>
    <w:rsid w:val="001734C0"/>
    <w:rsid w:val="00173FF5"/>
    <w:rsid w:val="0017550E"/>
    <w:rsid w:val="0017586B"/>
    <w:rsid w:val="00175C8D"/>
    <w:rsid w:val="00176189"/>
    <w:rsid w:val="001777DC"/>
    <w:rsid w:val="00177A41"/>
    <w:rsid w:val="00180722"/>
    <w:rsid w:val="00180D57"/>
    <w:rsid w:val="00181F8A"/>
    <w:rsid w:val="00182120"/>
    <w:rsid w:val="00183297"/>
    <w:rsid w:val="001834AF"/>
    <w:rsid w:val="001837D2"/>
    <w:rsid w:val="00184013"/>
    <w:rsid w:val="00184058"/>
    <w:rsid w:val="00184279"/>
    <w:rsid w:val="001842A0"/>
    <w:rsid w:val="001848FF"/>
    <w:rsid w:val="00184D5F"/>
    <w:rsid w:val="00184FA6"/>
    <w:rsid w:val="00185090"/>
    <w:rsid w:val="00185C19"/>
    <w:rsid w:val="00185EA5"/>
    <w:rsid w:val="001863EC"/>
    <w:rsid w:val="001868F0"/>
    <w:rsid w:val="00186E81"/>
    <w:rsid w:val="00186F49"/>
    <w:rsid w:val="00187105"/>
    <w:rsid w:val="001872C9"/>
    <w:rsid w:val="0018731F"/>
    <w:rsid w:val="00187E38"/>
    <w:rsid w:val="001901EB"/>
    <w:rsid w:val="001905A1"/>
    <w:rsid w:val="001907EA"/>
    <w:rsid w:val="00190A10"/>
    <w:rsid w:val="0019245D"/>
    <w:rsid w:val="001924E3"/>
    <w:rsid w:val="00192E9B"/>
    <w:rsid w:val="00192EF0"/>
    <w:rsid w:val="00193AB0"/>
    <w:rsid w:val="00193F40"/>
    <w:rsid w:val="0019474A"/>
    <w:rsid w:val="00194A6C"/>
    <w:rsid w:val="0019592A"/>
    <w:rsid w:val="00195D40"/>
    <w:rsid w:val="00195E87"/>
    <w:rsid w:val="00196070"/>
    <w:rsid w:val="00196852"/>
    <w:rsid w:val="001975ED"/>
    <w:rsid w:val="001979DE"/>
    <w:rsid w:val="001A012D"/>
    <w:rsid w:val="001A0360"/>
    <w:rsid w:val="001A0B15"/>
    <w:rsid w:val="001A1701"/>
    <w:rsid w:val="001A273B"/>
    <w:rsid w:val="001A2816"/>
    <w:rsid w:val="001A2BD2"/>
    <w:rsid w:val="001A2C3D"/>
    <w:rsid w:val="001A32D9"/>
    <w:rsid w:val="001A3815"/>
    <w:rsid w:val="001A382F"/>
    <w:rsid w:val="001A3D68"/>
    <w:rsid w:val="001A3ED5"/>
    <w:rsid w:val="001A3F5A"/>
    <w:rsid w:val="001A418F"/>
    <w:rsid w:val="001A5463"/>
    <w:rsid w:val="001A7A32"/>
    <w:rsid w:val="001A7F81"/>
    <w:rsid w:val="001B03C9"/>
    <w:rsid w:val="001B1647"/>
    <w:rsid w:val="001B1808"/>
    <w:rsid w:val="001B1EDC"/>
    <w:rsid w:val="001B20ED"/>
    <w:rsid w:val="001B236E"/>
    <w:rsid w:val="001B25B7"/>
    <w:rsid w:val="001B2CBC"/>
    <w:rsid w:val="001B3CC4"/>
    <w:rsid w:val="001B489D"/>
    <w:rsid w:val="001B4A1C"/>
    <w:rsid w:val="001B4D08"/>
    <w:rsid w:val="001B4F3F"/>
    <w:rsid w:val="001B5714"/>
    <w:rsid w:val="001B591C"/>
    <w:rsid w:val="001B5D55"/>
    <w:rsid w:val="001B617F"/>
    <w:rsid w:val="001B7078"/>
    <w:rsid w:val="001B71FE"/>
    <w:rsid w:val="001C0331"/>
    <w:rsid w:val="001C08B2"/>
    <w:rsid w:val="001C0C52"/>
    <w:rsid w:val="001C1218"/>
    <w:rsid w:val="001C14CF"/>
    <w:rsid w:val="001C175A"/>
    <w:rsid w:val="001C1BB9"/>
    <w:rsid w:val="001C1F2E"/>
    <w:rsid w:val="001C2607"/>
    <w:rsid w:val="001C2E03"/>
    <w:rsid w:val="001C35CC"/>
    <w:rsid w:val="001C42E6"/>
    <w:rsid w:val="001C49A6"/>
    <w:rsid w:val="001C59B1"/>
    <w:rsid w:val="001C698C"/>
    <w:rsid w:val="001C69FD"/>
    <w:rsid w:val="001C7385"/>
    <w:rsid w:val="001C7394"/>
    <w:rsid w:val="001C78CD"/>
    <w:rsid w:val="001C7DBE"/>
    <w:rsid w:val="001D023F"/>
    <w:rsid w:val="001D11B3"/>
    <w:rsid w:val="001D11C2"/>
    <w:rsid w:val="001D1CB8"/>
    <w:rsid w:val="001D22A6"/>
    <w:rsid w:val="001D2E03"/>
    <w:rsid w:val="001D3BEF"/>
    <w:rsid w:val="001D51B6"/>
    <w:rsid w:val="001D5CC4"/>
    <w:rsid w:val="001D5D27"/>
    <w:rsid w:val="001D7133"/>
    <w:rsid w:val="001D7328"/>
    <w:rsid w:val="001D7402"/>
    <w:rsid w:val="001D7467"/>
    <w:rsid w:val="001D77B9"/>
    <w:rsid w:val="001E0178"/>
    <w:rsid w:val="001E0E3D"/>
    <w:rsid w:val="001E0EE4"/>
    <w:rsid w:val="001E0F3A"/>
    <w:rsid w:val="001E0FF8"/>
    <w:rsid w:val="001E19CE"/>
    <w:rsid w:val="001E3D88"/>
    <w:rsid w:val="001E4A4E"/>
    <w:rsid w:val="001E520A"/>
    <w:rsid w:val="001E5371"/>
    <w:rsid w:val="001E5424"/>
    <w:rsid w:val="001E6209"/>
    <w:rsid w:val="001E7126"/>
    <w:rsid w:val="001E7452"/>
    <w:rsid w:val="001E7ED1"/>
    <w:rsid w:val="001F0BF4"/>
    <w:rsid w:val="001F0E31"/>
    <w:rsid w:val="001F1479"/>
    <w:rsid w:val="001F1C76"/>
    <w:rsid w:val="001F219E"/>
    <w:rsid w:val="001F2B48"/>
    <w:rsid w:val="001F2F98"/>
    <w:rsid w:val="001F30A9"/>
    <w:rsid w:val="001F37E3"/>
    <w:rsid w:val="001F47BA"/>
    <w:rsid w:val="001F54C9"/>
    <w:rsid w:val="001F5D91"/>
    <w:rsid w:val="001F60E3"/>
    <w:rsid w:val="001F719C"/>
    <w:rsid w:val="001F7316"/>
    <w:rsid w:val="001F732C"/>
    <w:rsid w:val="00201898"/>
    <w:rsid w:val="00201925"/>
    <w:rsid w:val="00201F52"/>
    <w:rsid w:val="002027B0"/>
    <w:rsid w:val="00202A0E"/>
    <w:rsid w:val="00203089"/>
    <w:rsid w:val="00203278"/>
    <w:rsid w:val="00203811"/>
    <w:rsid w:val="00203974"/>
    <w:rsid w:val="002047A8"/>
    <w:rsid w:val="00204B37"/>
    <w:rsid w:val="00204B45"/>
    <w:rsid w:val="00204E6D"/>
    <w:rsid w:val="0020547A"/>
    <w:rsid w:val="002055C3"/>
    <w:rsid w:val="0020622F"/>
    <w:rsid w:val="002062B8"/>
    <w:rsid w:val="002063DD"/>
    <w:rsid w:val="00206BC3"/>
    <w:rsid w:val="0020787F"/>
    <w:rsid w:val="00207D83"/>
    <w:rsid w:val="002102DA"/>
    <w:rsid w:val="00210388"/>
    <w:rsid w:val="00210922"/>
    <w:rsid w:val="00210D41"/>
    <w:rsid w:val="0021107A"/>
    <w:rsid w:val="002113B3"/>
    <w:rsid w:val="00211594"/>
    <w:rsid w:val="0021160A"/>
    <w:rsid w:val="00212769"/>
    <w:rsid w:val="00212FD2"/>
    <w:rsid w:val="0021314F"/>
    <w:rsid w:val="002132F3"/>
    <w:rsid w:val="00213848"/>
    <w:rsid w:val="00213DFB"/>
    <w:rsid w:val="00214B2F"/>
    <w:rsid w:val="00216406"/>
    <w:rsid w:val="00216903"/>
    <w:rsid w:val="00216A36"/>
    <w:rsid w:val="00216E3C"/>
    <w:rsid w:val="0021743D"/>
    <w:rsid w:val="00217498"/>
    <w:rsid w:val="002174C4"/>
    <w:rsid w:val="00217711"/>
    <w:rsid w:val="002179B2"/>
    <w:rsid w:val="002202F3"/>
    <w:rsid w:val="00220505"/>
    <w:rsid w:val="002208FA"/>
    <w:rsid w:val="00220B70"/>
    <w:rsid w:val="00221A3F"/>
    <w:rsid w:val="002229BA"/>
    <w:rsid w:val="0022315A"/>
    <w:rsid w:val="00223612"/>
    <w:rsid w:val="00223718"/>
    <w:rsid w:val="00223EC5"/>
    <w:rsid w:val="00223F63"/>
    <w:rsid w:val="00224EE4"/>
    <w:rsid w:val="0022556E"/>
    <w:rsid w:val="00225590"/>
    <w:rsid w:val="002258A2"/>
    <w:rsid w:val="00226DBB"/>
    <w:rsid w:val="00226DBD"/>
    <w:rsid w:val="00226DD0"/>
    <w:rsid w:val="00227627"/>
    <w:rsid w:val="002279FB"/>
    <w:rsid w:val="0023028D"/>
    <w:rsid w:val="00230530"/>
    <w:rsid w:val="00230E3D"/>
    <w:rsid w:val="00230F9B"/>
    <w:rsid w:val="00231933"/>
    <w:rsid w:val="002326E8"/>
    <w:rsid w:val="00232CED"/>
    <w:rsid w:val="002330C8"/>
    <w:rsid w:val="00233B1D"/>
    <w:rsid w:val="0023594C"/>
    <w:rsid w:val="00235FE0"/>
    <w:rsid w:val="00236518"/>
    <w:rsid w:val="0023689C"/>
    <w:rsid w:val="00236987"/>
    <w:rsid w:val="00236E55"/>
    <w:rsid w:val="002372B3"/>
    <w:rsid w:val="00237498"/>
    <w:rsid w:val="002377CA"/>
    <w:rsid w:val="0023786C"/>
    <w:rsid w:val="00237D96"/>
    <w:rsid w:val="00237E0E"/>
    <w:rsid w:val="0024013E"/>
    <w:rsid w:val="00240319"/>
    <w:rsid w:val="00240C9C"/>
    <w:rsid w:val="00241B19"/>
    <w:rsid w:val="00241B9F"/>
    <w:rsid w:val="00241FF4"/>
    <w:rsid w:val="002426E9"/>
    <w:rsid w:val="00242A8C"/>
    <w:rsid w:val="00242E4A"/>
    <w:rsid w:val="002431C0"/>
    <w:rsid w:val="0024354B"/>
    <w:rsid w:val="00243685"/>
    <w:rsid w:val="00243FCE"/>
    <w:rsid w:val="0024513F"/>
    <w:rsid w:val="00245FD6"/>
    <w:rsid w:val="00246022"/>
    <w:rsid w:val="002460F8"/>
    <w:rsid w:val="0024639A"/>
    <w:rsid w:val="002468C9"/>
    <w:rsid w:val="00247D0A"/>
    <w:rsid w:val="0025014E"/>
    <w:rsid w:val="002504C5"/>
    <w:rsid w:val="002505C8"/>
    <w:rsid w:val="0025062D"/>
    <w:rsid w:val="002507C8"/>
    <w:rsid w:val="00250852"/>
    <w:rsid w:val="0025093F"/>
    <w:rsid w:val="00250B28"/>
    <w:rsid w:val="0025137F"/>
    <w:rsid w:val="00251811"/>
    <w:rsid w:val="002519FD"/>
    <w:rsid w:val="00251AC9"/>
    <w:rsid w:val="00251D16"/>
    <w:rsid w:val="00251E04"/>
    <w:rsid w:val="00252BA7"/>
    <w:rsid w:val="00253A1C"/>
    <w:rsid w:val="0025408B"/>
    <w:rsid w:val="002540A5"/>
    <w:rsid w:val="00254E40"/>
    <w:rsid w:val="0025531A"/>
    <w:rsid w:val="00255982"/>
    <w:rsid w:val="00255E58"/>
    <w:rsid w:val="00256080"/>
    <w:rsid w:val="00256923"/>
    <w:rsid w:val="0026065E"/>
    <w:rsid w:val="00260750"/>
    <w:rsid w:val="00260787"/>
    <w:rsid w:val="00260A0A"/>
    <w:rsid w:val="00260B1E"/>
    <w:rsid w:val="00260D88"/>
    <w:rsid w:val="00260F0D"/>
    <w:rsid w:val="00261738"/>
    <w:rsid w:val="002617F3"/>
    <w:rsid w:val="00261C65"/>
    <w:rsid w:val="00262504"/>
    <w:rsid w:val="00262869"/>
    <w:rsid w:val="00262973"/>
    <w:rsid w:val="00264731"/>
    <w:rsid w:val="00264B23"/>
    <w:rsid w:val="00264CD8"/>
    <w:rsid w:val="00264EA3"/>
    <w:rsid w:val="0026544A"/>
    <w:rsid w:val="0026593D"/>
    <w:rsid w:val="00265952"/>
    <w:rsid w:val="002663FF"/>
    <w:rsid w:val="00266742"/>
    <w:rsid w:val="00266EF1"/>
    <w:rsid w:val="0026740A"/>
    <w:rsid w:val="00267463"/>
    <w:rsid w:val="00270194"/>
    <w:rsid w:val="00270C3A"/>
    <w:rsid w:val="002710A4"/>
    <w:rsid w:val="002714D0"/>
    <w:rsid w:val="002736AB"/>
    <w:rsid w:val="002742C3"/>
    <w:rsid w:val="00274ED0"/>
    <w:rsid w:val="00275689"/>
    <w:rsid w:val="00275F0B"/>
    <w:rsid w:val="00275F11"/>
    <w:rsid w:val="00276A15"/>
    <w:rsid w:val="002772C4"/>
    <w:rsid w:val="002806E2"/>
    <w:rsid w:val="00280781"/>
    <w:rsid w:val="002812B0"/>
    <w:rsid w:val="00282378"/>
    <w:rsid w:val="002826CA"/>
    <w:rsid w:val="00283C81"/>
    <w:rsid w:val="002848DB"/>
    <w:rsid w:val="00285307"/>
    <w:rsid w:val="00285437"/>
    <w:rsid w:val="00285B05"/>
    <w:rsid w:val="00285B39"/>
    <w:rsid w:val="00285B40"/>
    <w:rsid w:val="00285CC2"/>
    <w:rsid w:val="00286210"/>
    <w:rsid w:val="00286B42"/>
    <w:rsid w:val="00286D73"/>
    <w:rsid w:val="00287302"/>
    <w:rsid w:val="00287661"/>
    <w:rsid w:val="00287E48"/>
    <w:rsid w:val="002900E8"/>
    <w:rsid w:val="0029061D"/>
    <w:rsid w:val="002907A2"/>
    <w:rsid w:val="0029083A"/>
    <w:rsid w:val="00290A4F"/>
    <w:rsid w:val="00290ABC"/>
    <w:rsid w:val="002923EC"/>
    <w:rsid w:val="00292738"/>
    <w:rsid w:val="00293D75"/>
    <w:rsid w:val="00293F17"/>
    <w:rsid w:val="002940B3"/>
    <w:rsid w:val="00294467"/>
    <w:rsid w:val="0029448E"/>
    <w:rsid w:val="0029461A"/>
    <w:rsid w:val="0029564B"/>
    <w:rsid w:val="002958F7"/>
    <w:rsid w:val="00295FD4"/>
    <w:rsid w:val="002966CC"/>
    <w:rsid w:val="00296B44"/>
    <w:rsid w:val="00296CCE"/>
    <w:rsid w:val="002A1512"/>
    <w:rsid w:val="002A1934"/>
    <w:rsid w:val="002A1AA1"/>
    <w:rsid w:val="002A249B"/>
    <w:rsid w:val="002A272C"/>
    <w:rsid w:val="002A29A5"/>
    <w:rsid w:val="002A29CC"/>
    <w:rsid w:val="002A3234"/>
    <w:rsid w:val="002A343C"/>
    <w:rsid w:val="002A345E"/>
    <w:rsid w:val="002A3679"/>
    <w:rsid w:val="002A386B"/>
    <w:rsid w:val="002A44EA"/>
    <w:rsid w:val="002A4525"/>
    <w:rsid w:val="002A471B"/>
    <w:rsid w:val="002A4A18"/>
    <w:rsid w:val="002A540C"/>
    <w:rsid w:val="002A5FB1"/>
    <w:rsid w:val="002A6848"/>
    <w:rsid w:val="002A7282"/>
    <w:rsid w:val="002B021F"/>
    <w:rsid w:val="002B03DF"/>
    <w:rsid w:val="002B0404"/>
    <w:rsid w:val="002B09C6"/>
    <w:rsid w:val="002B0DE8"/>
    <w:rsid w:val="002B0F66"/>
    <w:rsid w:val="002B10A8"/>
    <w:rsid w:val="002B1458"/>
    <w:rsid w:val="002B1701"/>
    <w:rsid w:val="002B2F7E"/>
    <w:rsid w:val="002B3453"/>
    <w:rsid w:val="002B34AA"/>
    <w:rsid w:val="002B3E26"/>
    <w:rsid w:val="002B453F"/>
    <w:rsid w:val="002B5631"/>
    <w:rsid w:val="002B772B"/>
    <w:rsid w:val="002B7AB1"/>
    <w:rsid w:val="002B7CB8"/>
    <w:rsid w:val="002B7F0D"/>
    <w:rsid w:val="002C04E7"/>
    <w:rsid w:val="002C07E3"/>
    <w:rsid w:val="002C08AB"/>
    <w:rsid w:val="002C104F"/>
    <w:rsid w:val="002C12CF"/>
    <w:rsid w:val="002C169B"/>
    <w:rsid w:val="002C1B69"/>
    <w:rsid w:val="002C214F"/>
    <w:rsid w:val="002C2213"/>
    <w:rsid w:val="002C267D"/>
    <w:rsid w:val="002C26EB"/>
    <w:rsid w:val="002C27AB"/>
    <w:rsid w:val="002C2B40"/>
    <w:rsid w:val="002C2F6B"/>
    <w:rsid w:val="002C3BF5"/>
    <w:rsid w:val="002C3D48"/>
    <w:rsid w:val="002C437B"/>
    <w:rsid w:val="002C46A0"/>
    <w:rsid w:val="002C495C"/>
    <w:rsid w:val="002C4F7C"/>
    <w:rsid w:val="002C5379"/>
    <w:rsid w:val="002C58C3"/>
    <w:rsid w:val="002C5C21"/>
    <w:rsid w:val="002C637C"/>
    <w:rsid w:val="002C6AB5"/>
    <w:rsid w:val="002C75C7"/>
    <w:rsid w:val="002C762D"/>
    <w:rsid w:val="002C7B8E"/>
    <w:rsid w:val="002C7C1B"/>
    <w:rsid w:val="002C7D57"/>
    <w:rsid w:val="002D0094"/>
    <w:rsid w:val="002D04B8"/>
    <w:rsid w:val="002D0525"/>
    <w:rsid w:val="002D1355"/>
    <w:rsid w:val="002D1633"/>
    <w:rsid w:val="002D1A9F"/>
    <w:rsid w:val="002D1AC5"/>
    <w:rsid w:val="002D2958"/>
    <w:rsid w:val="002D474F"/>
    <w:rsid w:val="002D509D"/>
    <w:rsid w:val="002D5A0C"/>
    <w:rsid w:val="002D5E46"/>
    <w:rsid w:val="002D5F68"/>
    <w:rsid w:val="002D6049"/>
    <w:rsid w:val="002D6414"/>
    <w:rsid w:val="002D6473"/>
    <w:rsid w:val="002D6831"/>
    <w:rsid w:val="002D6BE8"/>
    <w:rsid w:val="002D6F24"/>
    <w:rsid w:val="002D74E8"/>
    <w:rsid w:val="002D752E"/>
    <w:rsid w:val="002D780B"/>
    <w:rsid w:val="002D7CE3"/>
    <w:rsid w:val="002E001F"/>
    <w:rsid w:val="002E03D7"/>
    <w:rsid w:val="002E0905"/>
    <w:rsid w:val="002E0CFB"/>
    <w:rsid w:val="002E1044"/>
    <w:rsid w:val="002E1137"/>
    <w:rsid w:val="002E171A"/>
    <w:rsid w:val="002E1BA9"/>
    <w:rsid w:val="002E2921"/>
    <w:rsid w:val="002E3087"/>
    <w:rsid w:val="002E35FB"/>
    <w:rsid w:val="002E3B6A"/>
    <w:rsid w:val="002E4583"/>
    <w:rsid w:val="002E4785"/>
    <w:rsid w:val="002E4864"/>
    <w:rsid w:val="002E51D0"/>
    <w:rsid w:val="002E6361"/>
    <w:rsid w:val="002E661D"/>
    <w:rsid w:val="002E66D9"/>
    <w:rsid w:val="002E69EE"/>
    <w:rsid w:val="002E72F8"/>
    <w:rsid w:val="002E7635"/>
    <w:rsid w:val="002F060D"/>
    <w:rsid w:val="002F0A44"/>
    <w:rsid w:val="002F0E6A"/>
    <w:rsid w:val="002F2BF5"/>
    <w:rsid w:val="002F2F30"/>
    <w:rsid w:val="002F348E"/>
    <w:rsid w:val="002F3B4D"/>
    <w:rsid w:val="002F40DE"/>
    <w:rsid w:val="002F434B"/>
    <w:rsid w:val="002F4ECB"/>
    <w:rsid w:val="002F5651"/>
    <w:rsid w:val="002F574F"/>
    <w:rsid w:val="002F57ED"/>
    <w:rsid w:val="002F6BC4"/>
    <w:rsid w:val="002F6EAA"/>
    <w:rsid w:val="002F75A0"/>
    <w:rsid w:val="002F7913"/>
    <w:rsid w:val="002F7CE3"/>
    <w:rsid w:val="002F7D54"/>
    <w:rsid w:val="002F7DE4"/>
    <w:rsid w:val="0030013F"/>
    <w:rsid w:val="00300267"/>
    <w:rsid w:val="00301F8C"/>
    <w:rsid w:val="0030254A"/>
    <w:rsid w:val="00303B19"/>
    <w:rsid w:val="003044B9"/>
    <w:rsid w:val="0030536A"/>
    <w:rsid w:val="0030542F"/>
    <w:rsid w:val="00305584"/>
    <w:rsid w:val="00305BBA"/>
    <w:rsid w:val="00305E56"/>
    <w:rsid w:val="00305E85"/>
    <w:rsid w:val="0030607A"/>
    <w:rsid w:val="00306150"/>
    <w:rsid w:val="0030617A"/>
    <w:rsid w:val="0030775E"/>
    <w:rsid w:val="00310126"/>
    <w:rsid w:val="003103C9"/>
    <w:rsid w:val="0031101C"/>
    <w:rsid w:val="003113B0"/>
    <w:rsid w:val="00311631"/>
    <w:rsid w:val="00311EA4"/>
    <w:rsid w:val="00311EB0"/>
    <w:rsid w:val="00312ADD"/>
    <w:rsid w:val="00313BC5"/>
    <w:rsid w:val="00313D6D"/>
    <w:rsid w:val="00315467"/>
    <w:rsid w:val="003159E1"/>
    <w:rsid w:val="00316120"/>
    <w:rsid w:val="00316DD0"/>
    <w:rsid w:val="003171B0"/>
    <w:rsid w:val="003203B4"/>
    <w:rsid w:val="00320860"/>
    <w:rsid w:val="0032098F"/>
    <w:rsid w:val="00320B35"/>
    <w:rsid w:val="00320EE8"/>
    <w:rsid w:val="003219E5"/>
    <w:rsid w:val="00321BFC"/>
    <w:rsid w:val="00321DEA"/>
    <w:rsid w:val="003222AA"/>
    <w:rsid w:val="00322372"/>
    <w:rsid w:val="00322480"/>
    <w:rsid w:val="003225DC"/>
    <w:rsid w:val="00322CCA"/>
    <w:rsid w:val="00323504"/>
    <w:rsid w:val="00323663"/>
    <w:rsid w:val="00323860"/>
    <w:rsid w:val="00325AD0"/>
    <w:rsid w:val="00325BED"/>
    <w:rsid w:val="003263A4"/>
    <w:rsid w:val="00327335"/>
    <w:rsid w:val="00327421"/>
    <w:rsid w:val="003276B2"/>
    <w:rsid w:val="00327FA7"/>
    <w:rsid w:val="00330367"/>
    <w:rsid w:val="00330419"/>
    <w:rsid w:val="003304B1"/>
    <w:rsid w:val="003304D4"/>
    <w:rsid w:val="00331F1C"/>
    <w:rsid w:val="0033203C"/>
    <w:rsid w:val="00332508"/>
    <w:rsid w:val="00333395"/>
    <w:rsid w:val="0033365F"/>
    <w:rsid w:val="003337AF"/>
    <w:rsid w:val="00333B8D"/>
    <w:rsid w:val="00333F45"/>
    <w:rsid w:val="003342E7"/>
    <w:rsid w:val="00334777"/>
    <w:rsid w:val="00334A36"/>
    <w:rsid w:val="003351ED"/>
    <w:rsid w:val="003357FA"/>
    <w:rsid w:val="00336AF3"/>
    <w:rsid w:val="00337073"/>
    <w:rsid w:val="00337324"/>
    <w:rsid w:val="00340E61"/>
    <w:rsid w:val="003413C8"/>
    <w:rsid w:val="0034163B"/>
    <w:rsid w:val="00343072"/>
    <w:rsid w:val="00343611"/>
    <w:rsid w:val="0034387C"/>
    <w:rsid w:val="00343910"/>
    <w:rsid w:val="00344977"/>
    <w:rsid w:val="00344CC6"/>
    <w:rsid w:val="00344FAC"/>
    <w:rsid w:val="003451CC"/>
    <w:rsid w:val="003457C2"/>
    <w:rsid w:val="0034585E"/>
    <w:rsid w:val="003458F0"/>
    <w:rsid w:val="00346472"/>
    <w:rsid w:val="00346A2F"/>
    <w:rsid w:val="00346BBF"/>
    <w:rsid w:val="00347FB6"/>
    <w:rsid w:val="003507A2"/>
    <w:rsid w:val="003509DD"/>
    <w:rsid w:val="00351352"/>
    <w:rsid w:val="00351649"/>
    <w:rsid w:val="00351A03"/>
    <w:rsid w:val="00351DA5"/>
    <w:rsid w:val="00352396"/>
    <w:rsid w:val="003523FF"/>
    <w:rsid w:val="00352D2C"/>
    <w:rsid w:val="0035322D"/>
    <w:rsid w:val="00353802"/>
    <w:rsid w:val="00353EB3"/>
    <w:rsid w:val="00355227"/>
    <w:rsid w:val="00355882"/>
    <w:rsid w:val="00355F03"/>
    <w:rsid w:val="003568C3"/>
    <w:rsid w:val="00356AB1"/>
    <w:rsid w:val="00356C12"/>
    <w:rsid w:val="00357092"/>
    <w:rsid w:val="00357C09"/>
    <w:rsid w:val="00357E0A"/>
    <w:rsid w:val="00357E5F"/>
    <w:rsid w:val="00360088"/>
    <w:rsid w:val="003600B6"/>
    <w:rsid w:val="00360252"/>
    <w:rsid w:val="00360B66"/>
    <w:rsid w:val="00360B6D"/>
    <w:rsid w:val="00360C78"/>
    <w:rsid w:val="00361928"/>
    <w:rsid w:val="00361CA7"/>
    <w:rsid w:val="00362225"/>
    <w:rsid w:val="003625AD"/>
    <w:rsid w:val="00362A6A"/>
    <w:rsid w:val="00363217"/>
    <w:rsid w:val="003634F7"/>
    <w:rsid w:val="003634FC"/>
    <w:rsid w:val="00363616"/>
    <w:rsid w:val="0036388F"/>
    <w:rsid w:val="00363BF6"/>
    <w:rsid w:val="00363F90"/>
    <w:rsid w:val="00364410"/>
    <w:rsid w:val="00365771"/>
    <w:rsid w:val="00365EB1"/>
    <w:rsid w:val="00366452"/>
    <w:rsid w:val="0036674B"/>
    <w:rsid w:val="003670B3"/>
    <w:rsid w:val="003672CD"/>
    <w:rsid w:val="0037023A"/>
    <w:rsid w:val="00370D4D"/>
    <w:rsid w:val="00371A55"/>
    <w:rsid w:val="00371B1C"/>
    <w:rsid w:val="00371B80"/>
    <w:rsid w:val="00372566"/>
    <w:rsid w:val="00372E73"/>
    <w:rsid w:val="003733DF"/>
    <w:rsid w:val="00373582"/>
    <w:rsid w:val="003735D4"/>
    <w:rsid w:val="0037378E"/>
    <w:rsid w:val="003738BB"/>
    <w:rsid w:val="00373A5A"/>
    <w:rsid w:val="00373C25"/>
    <w:rsid w:val="00373DA9"/>
    <w:rsid w:val="00373EBC"/>
    <w:rsid w:val="00374900"/>
    <w:rsid w:val="00374F89"/>
    <w:rsid w:val="003751C2"/>
    <w:rsid w:val="003761DA"/>
    <w:rsid w:val="00377FC0"/>
    <w:rsid w:val="003803EF"/>
    <w:rsid w:val="00380C91"/>
    <w:rsid w:val="00380E6E"/>
    <w:rsid w:val="00380E9A"/>
    <w:rsid w:val="00381DED"/>
    <w:rsid w:val="00381E9F"/>
    <w:rsid w:val="00381F63"/>
    <w:rsid w:val="003821CE"/>
    <w:rsid w:val="003828A7"/>
    <w:rsid w:val="00382E50"/>
    <w:rsid w:val="003834C1"/>
    <w:rsid w:val="00383AF5"/>
    <w:rsid w:val="00383D02"/>
    <w:rsid w:val="003847EF"/>
    <w:rsid w:val="00384C7C"/>
    <w:rsid w:val="00385A81"/>
    <w:rsid w:val="00385C12"/>
    <w:rsid w:val="00385FB2"/>
    <w:rsid w:val="00386C5A"/>
    <w:rsid w:val="00386D90"/>
    <w:rsid w:val="0039052F"/>
    <w:rsid w:val="003908E7"/>
    <w:rsid w:val="0039092F"/>
    <w:rsid w:val="0039146F"/>
    <w:rsid w:val="00391BC8"/>
    <w:rsid w:val="00391E5E"/>
    <w:rsid w:val="00391F49"/>
    <w:rsid w:val="00392137"/>
    <w:rsid w:val="00392B3E"/>
    <w:rsid w:val="00392E31"/>
    <w:rsid w:val="00393834"/>
    <w:rsid w:val="00393C6F"/>
    <w:rsid w:val="00393E3A"/>
    <w:rsid w:val="0039472D"/>
    <w:rsid w:val="00395676"/>
    <w:rsid w:val="003958B0"/>
    <w:rsid w:val="00395D99"/>
    <w:rsid w:val="00395F0D"/>
    <w:rsid w:val="00396380"/>
    <w:rsid w:val="00397491"/>
    <w:rsid w:val="003975A4"/>
    <w:rsid w:val="00397A18"/>
    <w:rsid w:val="003A010A"/>
    <w:rsid w:val="003A06CA"/>
    <w:rsid w:val="003A0A97"/>
    <w:rsid w:val="003A127F"/>
    <w:rsid w:val="003A14E7"/>
    <w:rsid w:val="003A1513"/>
    <w:rsid w:val="003A1984"/>
    <w:rsid w:val="003A27EB"/>
    <w:rsid w:val="003A285F"/>
    <w:rsid w:val="003A286B"/>
    <w:rsid w:val="003A2A11"/>
    <w:rsid w:val="003A2E93"/>
    <w:rsid w:val="003A2F0E"/>
    <w:rsid w:val="003A3605"/>
    <w:rsid w:val="003A377C"/>
    <w:rsid w:val="003A444F"/>
    <w:rsid w:val="003A4640"/>
    <w:rsid w:val="003A46B6"/>
    <w:rsid w:val="003A5746"/>
    <w:rsid w:val="003A63FF"/>
    <w:rsid w:val="003A6A92"/>
    <w:rsid w:val="003A7322"/>
    <w:rsid w:val="003A7BC1"/>
    <w:rsid w:val="003B00FB"/>
    <w:rsid w:val="003B076D"/>
    <w:rsid w:val="003B1C5C"/>
    <w:rsid w:val="003B2805"/>
    <w:rsid w:val="003B2DB6"/>
    <w:rsid w:val="003B30AD"/>
    <w:rsid w:val="003B30DD"/>
    <w:rsid w:val="003B31E9"/>
    <w:rsid w:val="003B38D4"/>
    <w:rsid w:val="003B3D10"/>
    <w:rsid w:val="003B3D88"/>
    <w:rsid w:val="003B446F"/>
    <w:rsid w:val="003B467C"/>
    <w:rsid w:val="003B50EC"/>
    <w:rsid w:val="003B551D"/>
    <w:rsid w:val="003B6999"/>
    <w:rsid w:val="003B6A23"/>
    <w:rsid w:val="003B6BB4"/>
    <w:rsid w:val="003B7880"/>
    <w:rsid w:val="003B79B6"/>
    <w:rsid w:val="003B7D49"/>
    <w:rsid w:val="003B7E54"/>
    <w:rsid w:val="003C0B49"/>
    <w:rsid w:val="003C0B9C"/>
    <w:rsid w:val="003C17B9"/>
    <w:rsid w:val="003C1964"/>
    <w:rsid w:val="003C197E"/>
    <w:rsid w:val="003C3351"/>
    <w:rsid w:val="003C387B"/>
    <w:rsid w:val="003C4087"/>
    <w:rsid w:val="003C47C8"/>
    <w:rsid w:val="003C4A08"/>
    <w:rsid w:val="003C506D"/>
    <w:rsid w:val="003C5472"/>
    <w:rsid w:val="003C57C5"/>
    <w:rsid w:val="003C5DAB"/>
    <w:rsid w:val="003C6F7E"/>
    <w:rsid w:val="003C7846"/>
    <w:rsid w:val="003C7CB9"/>
    <w:rsid w:val="003C7F48"/>
    <w:rsid w:val="003D01D8"/>
    <w:rsid w:val="003D075F"/>
    <w:rsid w:val="003D0E69"/>
    <w:rsid w:val="003D0FAE"/>
    <w:rsid w:val="003D1CE1"/>
    <w:rsid w:val="003D2403"/>
    <w:rsid w:val="003D310F"/>
    <w:rsid w:val="003D3B72"/>
    <w:rsid w:val="003D419A"/>
    <w:rsid w:val="003D480F"/>
    <w:rsid w:val="003D4F81"/>
    <w:rsid w:val="003D513E"/>
    <w:rsid w:val="003D52AD"/>
    <w:rsid w:val="003D53B4"/>
    <w:rsid w:val="003D5AF2"/>
    <w:rsid w:val="003D5BE6"/>
    <w:rsid w:val="003D64AB"/>
    <w:rsid w:val="003D6839"/>
    <w:rsid w:val="003D714C"/>
    <w:rsid w:val="003D72CC"/>
    <w:rsid w:val="003D74DB"/>
    <w:rsid w:val="003D77E9"/>
    <w:rsid w:val="003D7D72"/>
    <w:rsid w:val="003D7F8E"/>
    <w:rsid w:val="003E1114"/>
    <w:rsid w:val="003E1512"/>
    <w:rsid w:val="003E1E57"/>
    <w:rsid w:val="003E29DD"/>
    <w:rsid w:val="003E308A"/>
    <w:rsid w:val="003E3A28"/>
    <w:rsid w:val="003E3AD4"/>
    <w:rsid w:val="003E3CFD"/>
    <w:rsid w:val="003E3E8F"/>
    <w:rsid w:val="003E4088"/>
    <w:rsid w:val="003E4509"/>
    <w:rsid w:val="003E4885"/>
    <w:rsid w:val="003E4C55"/>
    <w:rsid w:val="003E4CB7"/>
    <w:rsid w:val="003E57EA"/>
    <w:rsid w:val="003E5ADF"/>
    <w:rsid w:val="003E5CF6"/>
    <w:rsid w:val="003E67F6"/>
    <w:rsid w:val="003E6A97"/>
    <w:rsid w:val="003E6EB6"/>
    <w:rsid w:val="003E6F19"/>
    <w:rsid w:val="003F098E"/>
    <w:rsid w:val="003F1A69"/>
    <w:rsid w:val="003F3FD8"/>
    <w:rsid w:val="003F4AB5"/>
    <w:rsid w:val="003F4E0B"/>
    <w:rsid w:val="003F5081"/>
    <w:rsid w:val="003F51D5"/>
    <w:rsid w:val="003F55EB"/>
    <w:rsid w:val="003F63F3"/>
    <w:rsid w:val="003F68A4"/>
    <w:rsid w:val="003F6DD6"/>
    <w:rsid w:val="003F7717"/>
    <w:rsid w:val="004003E7"/>
    <w:rsid w:val="00400548"/>
    <w:rsid w:val="004009B1"/>
    <w:rsid w:val="00400EA1"/>
    <w:rsid w:val="00401029"/>
    <w:rsid w:val="004010D3"/>
    <w:rsid w:val="0040127B"/>
    <w:rsid w:val="00401715"/>
    <w:rsid w:val="00401AE8"/>
    <w:rsid w:val="00401EC1"/>
    <w:rsid w:val="00402089"/>
    <w:rsid w:val="00402BF3"/>
    <w:rsid w:val="00402FEE"/>
    <w:rsid w:val="004034D5"/>
    <w:rsid w:val="004040BC"/>
    <w:rsid w:val="004048E3"/>
    <w:rsid w:val="004059DC"/>
    <w:rsid w:val="0040624C"/>
    <w:rsid w:val="00406403"/>
    <w:rsid w:val="00406671"/>
    <w:rsid w:val="00406D0E"/>
    <w:rsid w:val="00407241"/>
    <w:rsid w:val="00407268"/>
    <w:rsid w:val="00407625"/>
    <w:rsid w:val="004077B7"/>
    <w:rsid w:val="00410542"/>
    <w:rsid w:val="004119A5"/>
    <w:rsid w:val="00411D4F"/>
    <w:rsid w:val="00412419"/>
    <w:rsid w:val="00413196"/>
    <w:rsid w:val="00415296"/>
    <w:rsid w:val="0041623D"/>
    <w:rsid w:val="0041639A"/>
    <w:rsid w:val="004165B8"/>
    <w:rsid w:val="004169C4"/>
    <w:rsid w:val="00417997"/>
    <w:rsid w:val="00417A63"/>
    <w:rsid w:val="00420470"/>
    <w:rsid w:val="00420595"/>
    <w:rsid w:val="004219DB"/>
    <w:rsid w:val="004221D4"/>
    <w:rsid w:val="0042250C"/>
    <w:rsid w:val="00423584"/>
    <w:rsid w:val="004236A3"/>
    <w:rsid w:val="0042456E"/>
    <w:rsid w:val="00424F1F"/>
    <w:rsid w:val="004253B1"/>
    <w:rsid w:val="00425583"/>
    <w:rsid w:val="004256CA"/>
    <w:rsid w:val="00425821"/>
    <w:rsid w:val="00425CA8"/>
    <w:rsid w:val="00425F54"/>
    <w:rsid w:val="004263DF"/>
    <w:rsid w:val="00426672"/>
    <w:rsid w:val="00426754"/>
    <w:rsid w:val="00426A64"/>
    <w:rsid w:val="00426CB0"/>
    <w:rsid w:val="0042707E"/>
    <w:rsid w:val="004270FA"/>
    <w:rsid w:val="0042711C"/>
    <w:rsid w:val="00427283"/>
    <w:rsid w:val="004273BF"/>
    <w:rsid w:val="00427D41"/>
    <w:rsid w:val="004300DD"/>
    <w:rsid w:val="0043016E"/>
    <w:rsid w:val="00430540"/>
    <w:rsid w:val="00430D40"/>
    <w:rsid w:val="00430F81"/>
    <w:rsid w:val="00431408"/>
    <w:rsid w:val="0043188A"/>
    <w:rsid w:val="004324FE"/>
    <w:rsid w:val="004327F7"/>
    <w:rsid w:val="00432C9B"/>
    <w:rsid w:val="0043309D"/>
    <w:rsid w:val="004331A7"/>
    <w:rsid w:val="00433256"/>
    <w:rsid w:val="00433358"/>
    <w:rsid w:val="0043350C"/>
    <w:rsid w:val="00433EB9"/>
    <w:rsid w:val="00433FA9"/>
    <w:rsid w:val="004344FA"/>
    <w:rsid w:val="00434B4D"/>
    <w:rsid w:val="0043569E"/>
    <w:rsid w:val="00435712"/>
    <w:rsid w:val="00435724"/>
    <w:rsid w:val="00435F38"/>
    <w:rsid w:val="00436A1C"/>
    <w:rsid w:val="0043722D"/>
    <w:rsid w:val="00437592"/>
    <w:rsid w:val="00440183"/>
    <w:rsid w:val="00440330"/>
    <w:rsid w:val="00440F01"/>
    <w:rsid w:val="00441220"/>
    <w:rsid w:val="004429F0"/>
    <w:rsid w:val="00442C9D"/>
    <w:rsid w:val="00442E22"/>
    <w:rsid w:val="004430D9"/>
    <w:rsid w:val="0044315F"/>
    <w:rsid w:val="00443877"/>
    <w:rsid w:val="00443CF5"/>
    <w:rsid w:val="00443D94"/>
    <w:rsid w:val="004442D9"/>
    <w:rsid w:val="0044458D"/>
    <w:rsid w:val="004452CF"/>
    <w:rsid w:val="00445544"/>
    <w:rsid w:val="004455B9"/>
    <w:rsid w:val="00445BDC"/>
    <w:rsid w:val="004466E6"/>
    <w:rsid w:val="00446D0B"/>
    <w:rsid w:val="00446DF9"/>
    <w:rsid w:val="00447172"/>
    <w:rsid w:val="0045026D"/>
    <w:rsid w:val="004507FF"/>
    <w:rsid w:val="00450967"/>
    <w:rsid w:val="00450A42"/>
    <w:rsid w:val="00451A3D"/>
    <w:rsid w:val="00451A86"/>
    <w:rsid w:val="00452789"/>
    <w:rsid w:val="00452933"/>
    <w:rsid w:val="00452EE8"/>
    <w:rsid w:val="00453A47"/>
    <w:rsid w:val="00453AAF"/>
    <w:rsid w:val="00453C29"/>
    <w:rsid w:val="00454D6E"/>
    <w:rsid w:val="00455D10"/>
    <w:rsid w:val="00456039"/>
    <w:rsid w:val="00456241"/>
    <w:rsid w:val="00457277"/>
    <w:rsid w:val="004573FD"/>
    <w:rsid w:val="00460447"/>
    <w:rsid w:val="00461A80"/>
    <w:rsid w:val="00462197"/>
    <w:rsid w:val="0046285D"/>
    <w:rsid w:val="00462F46"/>
    <w:rsid w:val="0046300E"/>
    <w:rsid w:val="00463EF5"/>
    <w:rsid w:val="0046439E"/>
    <w:rsid w:val="004649B6"/>
    <w:rsid w:val="00464BFF"/>
    <w:rsid w:val="0046543D"/>
    <w:rsid w:val="004663ED"/>
    <w:rsid w:val="00466533"/>
    <w:rsid w:val="00466558"/>
    <w:rsid w:val="00466FE3"/>
    <w:rsid w:val="00466FEA"/>
    <w:rsid w:val="0046740A"/>
    <w:rsid w:val="00467A46"/>
    <w:rsid w:val="00467C71"/>
    <w:rsid w:val="0047005C"/>
    <w:rsid w:val="00470244"/>
    <w:rsid w:val="004708B7"/>
    <w:rsid w:val="00470CD8"/>
    <w:rsid w:val="00471C85"/>
    <w:rsid w:val="0047256A"/>
    <w:rsid w:val="00472EC1"/>
    <w:rsid w:val="00472F28"/>
    <w:rsid w:val="00473250"/>
    <w:rsid w:val="004733B1"/>
    <w:rsid w:val="00474033"/>
    <w:rsid w:val="00474844"/>
    <w:rsid w:val="00476644"/>
    <w:rsid w:val="0047713E"/>
    <w:rsid w:val="00477454"/>
    <w:rsid w:val="0047755D"/>
    <w:rsid w:val="004776C5"/>
    <w:rsid w:val="00480041"/>
    <w:rsid w:val="00480124"/>
    <w:rsid w:val="0048042E"/>
    <w:rsid w:val="00480C21"/>
    <w:rsid w:val="00481862"/>
    <w:rsid w:val="00481873"/>
    <w:rsid w:val="0048220D"/>
    <w:rsid w:val="004822E2"/>
    <w:rsid w:val="00482370"/>
    <w:rsid w:val="00482DC9"/>
    <w:rsid w:val="0048325A"/>
    <w:rsid w:val="0048376B"/>
    <w:rsid w:val="0048403B"/>
    <w:rsid w:val="00484071"/>
    <w:rsid w:val="004844A6"/>
    <w:rsid w:val="00484D3B"/>
    <w:rsid w:val="00485976"/>
    <w:rsid w:val="00485D6F"/>
    <w:rsid w:val="004861A0"/>
    <w:rsid w:val="0048667B"/>
    <w:rsid w:val="00486CE3"/>
    <w:rsid w:val="00486FD2"/>
    <w:rsid w:val="004873E4"/>
    <w:rsid w:val="004901C3"/>
    <w:rsid w:val="00490CAB"/>
    <w:rsid w:val="00490D21"/>
    <w:rsid w:val="00493761"/>
    <w:rsid w:val="00494A10"/>
    <w:rsid w:val="004953AD"/>
    <w:rsid w:val="00495EC3"/>
    <w:rsid w:val="00496A10"/>
    <w:rsid w:val="00496A14"/>
    <w:rsid w:val="004971D2"/>
    <w:rsid w:val="00497DED"/>
    <w:rsid w:val="00497E40"/>
    <w:rsid w:val="00497E63"/>
    <w:rsid w:val="004A1011"/>
    <w:rsid w:val="004A170D"/>
    <w:rsid w:val="004A21A1"/>
    <w:rsid w:val="004A2BEB"/>
    <w:rsid w:val="004A3011"/>
    <w:rsid w:val="004A338C"/>
    <w:rsid w:val="004A367E"/>
    <w:rsid w:val="004A38FD"/>
    <w:rsid w:val="004A3928"/>
    <w:rsid w:val="004A39F4"/>
    <w:rsid w:val="004A3D41"/>
    <w:rsid w:val="004A4329"/>
    <w:rsid w:val="004A45C8"/>
    <w:rsid w:val="004A5776"/>
    <w:rsid w:val="004A59B8"/>
    <w:rsid w:val="004A6052"/>
    <w:rsid w:val="004A60B6"/>
    <w:rsid w:val="004A69AF"/>
    <w:rsid w:val="004A70CC"/>
    <w:rsid w:val="004A713E"/>
    <w:rsid w:val="004A78B9"/>
    <w:rsid w:val="004A7A1D"/>
    <w:rsid w:val="004A7B7D"/>
    <w:rsid w:val="004B0D53"/>
    <w:rsid w:val="004B18D9"/>
    <w:rsid w:val="004B2CFA"/>
    <w:rsid w:val="004B2F5B"/>
    <w:rsid w:val="004B3974"/>
    <w:rsid w:val="004B4512"/>
    <w:rsid w:val="004B4638"/>
    <w:rsid w:val="004B4C6F"/>
    <w:rsid w:val="004B5600"/>
    <w:rsid w:val="004B58D7"/>
    <w:rsid w:val="004B5C36"/>
    <w:rsid w:val="004B6319"/>
    <w:rsid w:val="004B63B7"/>
    <w:rsid w:val="004B6953"/>
    <w:rsid w:val="004B6F30"/>
    <w:rsid w:val="004B7376"/>
    <w:rsid w:val="004B769C"/>
    <w:rsid w:val="004B7DFC"/>
    <w:rsid w:val="004C085B"/>
    <w:rsid w:val="004C1089"/>
    <w:rsid w:val="004C1107"/>
    <w:rsid w:val="004C1A60"/>
    <w:rsid w:val="004C1E21"/>
    <w:rsid w:val="004C303A"/>
    <w:rsid w:val="004C31F2"/>
    <w:rsid w:val="004C3378"/>
    <w:rsid w:val="004C370E"/>
    <w:rsid w:val="004C39DB"/>
    <w:rsid w:val="004C424E"/>
    <w:rsid w:val="004C438D"/>
    <w:rsid w:val="004C43E0"/>
    <w:rsid w:val="004C44D6"/>
    <w:rsid w:val="004C4A11"/>
    <w:rsid w:val="004C4BEF"/>
    <w:rsid w:val="004C5471"/>
    <w:rsid w:val="004C55D0"/>
    <w:rsid w:val="004C6406"/>
    <w:rsid w:val="004C655D"/>
    <w:rsid w:val="004C70A5"/>
    <w:rsid w:val="004C722A"/>
    <w:rsid w:val="004C728E"/>
    <w:rsid w:val="004C7759"/>
    <w:rsid w:val="004C7A2E"/>
    <w:rsid w:val="004C7AEC"/>
    <w:rsid w:val="004C7FD7"/>
    <w:rsid w:val="004D04EF"/>
    <w:rsid w:val="004D095B"/>
    <w:rsid w:val="004D0C27"/>
    <w:rsid w:val="004D0CAB"/>
    <w:rsid w:val="004D14DB"/>
    <w:rsid w:val="004D1737"/>
    <w:rsid w:val="004D24BE"/>
    <w:rsid w:val="004D24C2"/>
    <w:rsid w:val="004D26AD"/>
    <w:rsid w:val="004D26CC"/>
    <w:rsid w:val="004D41AA"/>
    <w:rsid w:val="004D4C88"/>
    <w:rsid w:val="004D4D90"/>
    <w:rsid w:val="004D5BBD"/>
    <w:rsid w:val="004D6F28"/>
    <w:rsid w:val="004D78D4"/>
    <w:rsid w:val="004D7948"/>
    <w:rsid w:val="004D7A4F"/>
    <w:rsid w:val="004E0322"/>
    <w:rsid w:val="004E06AB"/>
    <w:rsid w:val="004E0772"/>
    <w:rsid w:val="004E0E30"/>
    <w:rsid w:val="004E0F24"/>
    <w:rsid w:val="004E10F8"/>
    <w:rsid w:val="004E119A"/>
    <w:rsid w:val="004E1DF1"/>
    <w:rsid w:val="004E205F"/>
    <w:rsid w:val="004E2BB2"/>
    <w:rsid w:val="004E367B"/>
    <w:rsid w:val="004E3C0D"/>
    <w:rsid w:val="004E3C8E"/>
    <w:rsid w:val="004E42E1"/>
    <w:rsid w:val="004E45B6"/>
    <w:rsid w:val="004E477A"/>
    <w:rsid w:val="004E49C6"/>
    <w:rsid w:val="004E4C5B"/>
    <w:rsid w:val="004E4E66"/>
    <w:rsid w:val="004E4F8E"/>
    <w:rsid w:val="004E5223"/>
    <w:rsid w:val="004E5365"/>
    <w:rsid w:val="004E5435"/>
    <w:rsid w:val="004E5A4B"/>
    <w:rsid w:val="004E75A0"/>
    <w:rsid w:val="004E7CAA"/>
    <w:rsid w:val="004F03E9"/>
    <w:rsid w:val="004F0547"/>
    <w:rsid w:val="004F0C9A"/>
    <w:rsid w:val="004F0CAF"/>
    <w:rsid w:val="004F119F"/>
    <w:rsid w:val="004F1484"/>
    <w:rsid w:val="004F1558"/>
    <w:rsid w:val="004F1793"/>
    <w:rsid w:val="004F41C6"/>
    <w:rsid w:val="004F45FE"/>
    <w:rsid w:val="004F471E"/>
    <w:rsid w:val="004F4A6B"/>
    <w:rsid w:val="004F52BA"/>
    <w:rsid w:val="004F5537"/>
    <w:rsid w:val="004F55F4"/>
    <w:rsid w:val="004F5719"/>
    <w:rsid w:val="004F5786"/>
    <w:rsid w:val="004F5A96"/>
    <w:rsid w:val="004F5EC2"/>
    <w:rsid w:val="004F65F2"/>
    <w:rsid w:val="004F70FC"/>
    <w:rsid w:val="004F7586"/>
    <w:rsid w:val="004F768D"/>
    <w:rsid w:val="0050064F"/>
    <w:rsid w:val="00500A81"/>
    <w:rsid w:val="00501308"/>
    <w:rsid w:val="005016D3"/>
    <w:rsid w:val="00501C0D"/>
    <w:rsid w:val="00502343"/>
    <w:rsid w:val="005036E1"/>
    <w:rsid w:val="00503769"/>
    <w:rsid w:val="00503C7B"/>
    <w:rsid w:val="00503D24"/>
    <w:rsid w:val="00504596"/>
    <w:rsid w:val="00505313"/>
    <w:rsid w:val="00505715"/>
    <w:rsid w:val="00505C9A"/>
    <w:rsid w:val="00505DBC"/>
    <w:rsid w:val="00505E20"/>
    <w:rsid w:val="0050640D"/>
    <w:rsid w:val="005064F4"/>
    <w:rsid w:val="0050735D"/>
    <w:rsid w:val="00507613"/>
    <w:rsid w:val="0051027C"/>
    <w:rsid w:val="005112F7"/>
    <w:rsid w:val="0051139E"/>
    <w:rsid w:val="005113A3"/>
    <w:rsid w:val="00512855"/>
    <w:rsid w:val="005136CF"/>
    <w:rsid w:val="00513E9C"/>
    <w:rsid w:val="00513F46"/>
    <w:rsid w:val="00514336"/>
    <w:rsid w:val="005149EF"/>
    <w:rsid w:val="00514B7B"/>
    <w:rsid w:val="00514B8F"/>
    <w:rsid w:val="00514C78"/>
    <w:rsid w:val="00515037"/>
    <w:rsid w:val="00516701"/>
    <w:rsid w:val="00516DC2"/>
    <w:rsid w:val="00516E21"/>
    <w:rsid w:val="00516ED2"/>
    <w:rsid w:val="00516FE0"/>
    <w:rsid w:val="00517096"/>
    <w:rsid w:val="00517293"/>
    <w:rsid w:val="00520471"/>
    <w:rsid w:val="00520500"/>
    <w:rsid w:val="0052077F"/>
    <w:rsid w:val="0052115E"/>
    <w:rsid w:val="005214DD"/>
    <w:rsid w:val="00521535"/>
    <w:rsid w:val="00521E48"/>
    <w:rsid w:val="00523C25"/>
    <w:rsid w:val="00524102"/>
    <w:rsid w:val="005241AC"/>
    <w:rsid w:val="005248CB"/>
    <w:rsid w:val="00524BA7"/>
    <w:rsid w:val="00524CA5"/>
    <w:rsid w:val="005257E1"/>
    <w:rsid w:val="00525A1B"/>
    <w:rsid w:val="00526086"/>
    <w:rsid w:val="005264E6"/>
    <w:rsid w:val="0052678F"/>
    <w:rsid w:val="00526AB3"/>
    <w:rsid w:val="005272A7"/>
    <w:rsid w:val="00527B9E"/>
    <w:rsid w:val="00530624"/>
    <w:rsid w:val="00530AC4"/>
    <w:rsid w:val="00530F34"/>
    <w:rsid w:val="00531602"/>
    <w:rsid w:val="00531706"/>
    <w:rsid w:val="0053237C"/>
    <w:rsid w:val="005324AF"/>
    <w:rsid w:val="00532AB7"/>
    <w:rsid w:val="00532DE4"/>
    <w:rsid w:val="00533124"/>
    <w:rsid w:val="0053322C"/>
    <w:rsid w:val="00533A01"/>
    <w:rsid w:val="00533E5B"/>
    <w:rsid w:val="005345C2"/>
    <w:rsid w:val="00534A20"/>
    <w:rsid w:val="00535067"/>
    <w:rsid w:val="00535583"/>
    <w:rsid w:val="00535B83"/>
    <w:rsid w:val="00536EF1"/>
    <w:rsid w:val="0053774E"/>
    <w:rsid w:val="00540229"/>
    <w:rsid w:val="0054032C"/>
    <w:rsid w:val="00540B18"/>
    <w:rsid w:val="00540E42"/>
    <w:rsid w:val="00542875"/>
    <w:rsid w:val="00542AEC"/>
    <w:rsid w:val="00543110"/>
    <w:rsid w:val="005432AB"/>
    <w:rsid w:val="005449C3"/>
    <w:rsid w:val="00544C23"/>
    <w:rsid w:val="005454EE"/>
    <w:rsid w:val="00545ABD"/>
    <w:rsid w:val="00545B90"/>
    <w:rsid w:val="00545E4A"/>
    <w:rsid w:val="005462C0"/>
    <w:rsid w:val="005465A2"/>
    <w:rsid w:val="0054679A"/>
    <w:rsid w:val="00546BAE"/>
    <w:rsid w:val="00547381"/>
    <w:rsid w:val="00547833"/>
    <w:rsid w:val="005478EA"/>
    <w:rsid w:val="00547C0C"/>
    <w:rsid w:val="005505CF"/>
    <w:rsid w:val="00550DB4"/>
    <w:rsid w:val="00550F48"/>
    <w:rsid w:val="0055140B"/>
    <w:rsid w:val="005519FE"/>
    <w:rsid w:val="00551E22"/>
    <w:rsid w:val="00553653"/>
    <w:rsid w:val="005539C3"/>
    <w:rsid w:val="00554316"/>
    <w:rsid w:val="00554424"/>
    <w:rsid w:val="00555002"/>
    <w:rsid w:val="00555C3A"/>
    <w:rsid w:val="00555D99"/>
    <w:rsid w:val="00555E42"/>
    <w:rsid w:val="00556D1D"/>
    <w:rsid w:val="005572D6"/>
    <w:rsid w:val="00560026"/>
    <w:rsid w:val="00560315"/>
    <w:rsid w:val="00560BCB"/>
    <w:rsid w:val="0056134A"/>
    <w:rsid w:val="0056142D"/>
    <w:rsid w:val="0056189D"/>
    <w:rsid w:val="00562AA0"/>
    <w:rsid w:val="00562B78"/>
    <w:rsid w:val="00562E4D"/>
    <w:rsid w:val="00563551"/>
    <w:rsid w:val="00564638"/>
    <w:rsid w:val="00564A10"/>
    <w:rsid w:val="00564AC2"/>
    <w:rsid w:val="00564B40"/>
    <w:rsid w:val="005655CA"/>
    <w:rsid w:val="00565659"/>
    <w:rsid w:val="005656DD"/>
    <w:rsid w:val="00565ABE"/>
    <w:rsid w:val="00565C5D"/>
    <w:rsid w:val="00565C86"/>
    <w:rsid w:val="00565D41"/>
    <w:rsid w:val="00565DF6"/>
    <w:rsid w:val="00566141"/>
    <w:rsid w:val="00566222"/>
    <w:rsid w:val="005678F6"/>
    <w:rsid w:val="00567A4D"/>
    <w:rsid w:val="00567C36"/>
    <w:rsid w:val="00570E9D"/>
    <w:rsid w:val="00571910"/>
    <w:rsid w:val="00571B0E"/>
    <w:rsid w:val="00572114"/>
    <w:rsid w:val="005723F4"/>
    <w:rsid w:val="005729D2"/>
    <w:rsid w:val="00572F03"/>
    <w:rsid w:val="00574236"/>
    <w:rsid w:val="005742D1"/>
    <w:rsid w:val="0057452F"/>
    <w:rsid w:val="00576529"/>
    <w:rsid w:val="005765D6"/>
    <w:rsid w:val="00576C68"/>
    <w:rsid w:val="00576F3B"/>
    <w:rsid w:val="00577320"/>
    <w:rsid w:val="00577DD4"/>
    <w:rsid w:val="0058041D"/>
    <w:rsid w:val="00581033"/>
    <w:rsid w:val="00581167"/>
    <w:rsid w:val="00581659"/>
    <w:rsid w:val="00581BF3"/>
    <w:rsid w:val="00581C43"/>
    <w:rsid w:val="005821C7"/>
    <w:rsid w:val="0058256C"/>
    <w:rsid w:val="0058263C"/>
    <w:rsid w:val="0058383F"/>
    <w:rsid w:val="00584BF7"/>
    <w:rsid w:val="00584EA0"/>
    <w:rsid w:val="0058510D"/>
    <w:rsid w:val="00585F81"/>
    <w:rsid w:val="00586350"/>
    <w:rsid w:val="0058695E"/>
    <w:rsid w:val="00586A78"/>
    <w:rsid w:val="00587106"/>
    <w:rsid w:val="0058733A"/>
    <w:rsid w:val="00587D1E"/>
    <w:rsid w:val="005902C4"/>
    <w:rsid w:val="00590C83"/>
    <w:rsid w:val="0059169D"/>
    <w:rsid w:val="00591776"/>
    <w:rsid w:val="00591F2A"/>
    <w:rsid w:val="0059237F"/>
    <w:rsid w:val="005925D9"/>
    <w:rsid w:val="00593036"/>
    <w:rsid w:val="00593569"/>
    <w:rsid w:val="00593976"/>
    <w:rsid w:val="0059475C"/>
    <w:rsid w:val="0059575D"/>
    <w:rsid w:val="00595D5A"/>
    <w:rsid w:val="00596157"/>
    <w:rsid w:val="00597031"/>
    <w:rsid w:val="005973F4"/>
    <w:rsid w:val="005A067C"/>
    <w:rsid w:val="005A08F4"/>
    <w:rsid w:val="005A0C7B"/>
    <w:rsid w:val="005A198C"/>
    <w:rsid w:val="005A2370"/>
    <w:rsid w:val="005A2444"/>
    <w:rsid w:val="005A2CE3"/>
    <w:rsid w:val="005A3113"/>
    <w:rsid w:val="005A3C6C"/>
    <w:rsid w:val="005A44B5"/>
    <w:rsid w:val="005A4C89"/>
    <w:rsid w:val="005A5760"/>
    <w:rsid w:val="005A5967"/>
    <w:rsid w:val="005A5EED"/>
    <w:rsid w:val="005A60D2"/>
    <w:rsid w:val="005A62E3"/>
    <w:rsid w:val="005A64DD"/>
    <w:rsid w:val="005A6B13"/>
    <w:rsid w:val="005A6BC5"/>
    <w:rsid w:val="005A6BE1"/>
    <w:rsid w:val="005A6FB6"/>
    <w:rsid w:val="005A7202"/>
    <w:rsid w:val="005A73A3"/>
    <w:rsid w:val="005A749B"/>
    <w:rsid w:val="005A779E"/>
    <w:rsid w:val="005A77AF"/>
    <w:rsid w:val="005A7B5D"/>
    <w:rsid w:val="005A7C12"/>
    <w:rsid w:val="005A7D29"/>
    <w:rsid w:val="005B00AE"/>
    <w:rsid w:val="005B097B"/>
    <w:rsid w:val="005B0FA7"/>
    <w:rsid w:val="005B1107"/>
    <w:rsid w:val="005B14AE"/>
    <w:rsid w:val="005B193D"/>
    <w:rsid w:val="005B1C40"/>
    <w:rsid w:val="005B27D8"/>
    <w:rsid w:val="005B28F4"/>
    <w:rsid w:val="005B2F10"/>
    <w:rsid w:val="005B2FAB"/>
    <w:rsid w:val="005B35FC"/>
    <w:rsid w:val="005B38B2"/>
    <w:rsid w:val="005B3E5A"/>
    <w:rsid w:val="005B3F38"/>
    <w:rsid w:val="005B4431"/>
    <w:rsid w:val="005B465B"/>
    <w:rsid w:val="005B4E37"/>
    <w:rsid w:val="005B531A"/>
    <w:rsid w:val="005B56FA"/>
    <w:rsid w:val="005B5788"/>
    <w:rsid w:val="005B5789"/>
    <w:rsid w:val="005B64B6"/>
    <w:rsid w:val="005B6FB3"/>
    <w:rsid w:val="005B7DDA"/>
    <w:rsid w:val="005C099E"/>
    <w:rsid w:val="005C1953"/>
    <w:rsid w:val="005C1F3D"/>
    <w:rsid w:val="005C2967"/>
    <w:rsid w:val="005C3A5C"/>
    <w:rsid w:val="005C3EAD"/>
    <w:rsid w:val="005C4578"/>
    <w:rsid w:val="005C4A7F"/>
    <w:rsid w:val="005C4DA4"/>
    <w:rsid w:val="005C5BB8"/>
    <w:rsid w:val="005C5D74"/>
    <w:rsid w:val="005C5E83"/>
    <w:rsid w:val="005C636C"/>
    <w:rsid w:val="005D086A"/>
    <w:rsid w:val="005D0EF8"/>
    <w:rsid w:val="005D0FCF"/>
    <w:rsid w:val="005D135D"/>
    <w:rsid w:val="005D1519"/>
    <w:rsid w:val="005D17C3"/>
    <w:rsid w:val="005D17C4"/>
    <w:rsid w:val="005D2610"/>
    <w:rsid w:val="005D295C"/>
    <w:rsid w:val="005D2A3F"/>
    <w:rsid w:val="005D2B61"/>
    <w:rsid w:val="005D3209"/>
    <w:rsid w:val="005D41CE"/>
    <w:rsid w:val="005D4741"/>
    <w:rsid w:val="005D4EA9"/>
    <w:rsid w:val="005D5D47"/>
    <w:rsid w:val="005D5F4B"/>
    <w:rsid w:val="005D5F87"/>
    <w:rsid w:val="005D66A1"/>
    <w:rsid w:val="005D6AF3"/>
    <w:rsid w:val="005D7C01"/>
    <w:rsid w:val="005E002E"/>
    <w:rsid w:val="005E01C7"/>
    <w:rsid w:val="005E0C44"/>
    <w:rsid w:val="005E0DFB"/>
    <w:rsid w:val="005E0EB1"/>
    <w:rsid w:val="005E1D25"/>
    <w:rsid w:val="005E2DC6"/>
    <w:rsid w:val="005E3020"/>
    <w:rsid w:val="005E4082"/>
    <w:rsid w:val="005E484E"/>
    <w:rsid w:val="005E52D8"/>
    <w:rsid w:val="005E56A4"/>
    <w:rsid w:val="005E5FD9"/>
    <w:rsid w:val="005E66B4"/>
    <w:rsid w:val="005E66D6"/>
    <w:rsid w:val="005E79A0"/>
    <w:rsid w:val="005E7AA4"/>
    <w:rsid w:val="005E7B1E"/>
    <w:rsid w:val="005F01A3"/>
    <w:rsid w:val="005F08EE"/>
    <w:rsid w:val="005F0AF1"/>
    <w:rsid w:val="005F0D33"/>
    <w:rsid w:val="005F0D8D"/>
    <w:rsid w:val="005F0E88"/>
    <w:rsid w:val="005F0EB1"/>
    <w:rsid w:val="005F3343"/>
    <w:rsid w:val="005F3391"/>
    <w:rsid w:val="005F37C2"/>
    <w:rsid w:val="005F3953"/>
    <w:rsid w:val="005F41A8"/>
    <w:rsid w:val="005F5BC9"/>
    <w:rsid w:val="005F6A57"/>
    <w:rsid w:val="005F6E0A"/>
    <w:rsid w:val="005F6F09"/>
    <w:rsid w:val="005F76C6"/>
    <w:rsid w:val="005F7D5D"/>
    <w:rsid w:val="005F7F40"/>
    <w:rsid w:val="00601192"/>
    <w:rsid w:val="006018E2"/>
    <w:rsid w:val="00601E48"/>
    <w:rsid w:val="00602042"/>
    <w:rsid w:val="00602353"/>
    <w:rsid w:val="006024A7"/>
    <w:rsid w:val="00602AA2"/>
    <w:rsid w:val="0060352D"/>
    <w:rsid w:val="00603E35"/>
    <w:rsid w:val="006046BF"/>
    <w:rsid w:val="00604D4D"/>
    <w:rsid w:val="00605CF9"/>
    <w:rsid w:val="00605F2A"/>
    <w:rsid w:val="00606418"/>
    <w:rsid w:val="00606C7A"/>
    <w:rsid w:val="006076D4"/>
    <w:rsid w:val="00607C05"/>
    <w:rsid w:val="00607CA7"/>
    <w:rsid w:val="00607E80"/>
    <w:rsid w:val="00610028"/>
    <w:rsid w:val="00610A49"/>
    <w:rsid w:val="00610DEF"/>
    <w:rsid w:val="00611322"/>
    <w:rsid w:val="00611E98"/>
    <w:rsid w:val="00612AE2"/>
    <w:rsid w:val="00613497"/>
    <w:rsid w:val="006144D7"/>
    <w:rsid w:val="0061571C"/>
    <w:rsid w:val="00615E0B"/>
    <w:rsid w:val="00615ECE"/>
    <w:rsid w:val="0061600D"/>
    <w:rsid w:val="0061646C"/>
    <w:rsid w:val="00616841"/>
    <w:rsid w:val="00617B5A"/>
    <w:rsid w:val="00617F6F"/>
    <w:rsid w:val="006206FC"/>
    <w:rsid w:val="006215D1"/>
    <w:rsid w:val="00621A56"/>
    <w:rsid w:val="00622420"/>
    <w:rsid w:val="00622683"/>
    <w:rsid w:val="00622D48"/>
    <w:rsid w:val="00622F2E"/>
    <w:rsid w:val="006235B0"/>
    <w:rsid w:val="00623A6D"/>
    <w:rsid w:val="00623EF9"/>
    <w:rsid w:val="0062508A"/>
    <w:rsid w:val="006254E3"/>
    <w:rsid w:val="0062581C"/>
    <w:rsid w:val="00626A98"/>
    <w:rsid w:val="00626D15"/>
    <w:rsid w:val="00627115"/>
    <w:rsid w:val="006271AE"/>
    <w:rsid w:val="006272E3"/>
    <w:rsid w:val="00627AC2"/>
    <w:rsid w:val="00630A49"/>
    <w:rsid w:val="00630DAE"/>
    <w:rsid w:val="006315BD"/>
    <w:rsid w:val="00631642"/>
    <w:rsid w:val="00631765"/>
    <w:rsid w:val="00631F83"/>
    <w:rsid w:val="006321C8"/>
    <w:rsid w:val="00632C29"/>
    <w:rsid w:val="0063345D"/>
    <w:rsid w:val="00633702"/>
    <w:rsid w:val="006338FD"/>
    <w:rsid w:val="00633913"/>
    <w:rsid w:val="00633E4E"/>
    <w:rsid w:val="00634389"/>
    <w:rsid w:val="006346D2"/>
    <w:rsid w:val="00634D91"/>
    <w:rsid w:val="00634DEB"/>
    <w:rsid w:val="00635566"/>
    <w:rsid w:val="0063593E"/>
    <w:rsid w:val="00636529"/>
    <w:rsid w:val="00637087"/>
    <w:rsid w:val="00640D0B"/>
    <w:rsid w:val="00640E2E"/>
    <w:rsid w:val="00641584"/>
    <w:rsid w:val="00642621"/>
    <w:rsid w:val="00642840"/>
    <w:rsid w:val="006429A2"/>
    <w:rsid w:val="00642F2D"/>
    <w:rsid w:val="006433DE"/>
    <w:rsid w:val="00643485"/>
    <w:rsid w:val="006434A3"/>
    <w:rsid w:val="0064391D"/>
    <w:rsid w:val="00644572"/>
    <w:rsid w:val="00644693"/>
    <w:rsid w:val="00644723"/>
    <w:rsid w:val="00644A1E"/>
    <w:rsid w:val="0064538A"/>
    <w:rsid w:val="006453E1"/>
    <w:rsid w:val="00645DA2"/>
    <w:rsid w:val="00645EE0"/>
    <w:rsid w:val="00645F08"/>
    <w:rsid w:val="006460E4"/>
    <w:rsid w:val="0064707E"/>
    <w:rsid w:val="006503A6"/>
    <w:rsid w:val="006503C2"/>
    <w:rsid w:val="006504DB"/>
    <w:rsid w:val="00650B37"/>
    <w:rsid w:val="00650DAA"/>
    <w:rsid w:val="0065147A"/>
    <w:rsid w:val="00651E42"/>
    <w:rsid w:val="00651EF4"/>
    <w:rsid w:val="00652135"/>
    <w:rsid w:val="00652314"/>
    <w:rsid w:val="0065243F"/>
    <w:rsid w:val="006528DE"/>
    <w:rsid w:val="00653431"/>
    <w:rsid w:val="006535CF"/>
    <w:rsid w:val="00653A42"/>
    <w:rsid w:val="00653E2E"/>
    <w:rsid w:val="00654292"/>
    <w:rsid w:val="00654418"/>
    <w:rsid w:val="006552ED"/>
    <w:rsid w:val="00655394"/>
    <w:rsid w:val="0065559B"/>
    <w:rsid w:val="006558EC"/>
    <w:rsid w:val="0065636A"/>
    <w:rsid w:val="00656EF2"/>
    <w:rsid w:val="00657E18"/>
    <w:rsid w:val="0066000C"/>
    <w:rsid w:val="00660A3E"/>
    <w:rsid w:val="0066182B"/>
    <w:rsid w:val="0066194B"/>
    <w:rsid w:val="006623DF"/>
    <w:rsid w:val="0066245E"/>
    <w:rsid w:val="00662CD0"/>
    <w:rsid w:val="006631CD"/>
    <w:rsid w:val="006632C2"/>
    <w:rsid w:val="006632D2"/>
    <w:rsid w:val="006635B3"/>
    <w:rsid w:val="00663ACF"/>
    <w:rsid w:val="00663EF2"/>
    <w:rsid w:val="006643E4"/>
    <w:rsid w:val="00664E10"/>
    <w:rsid w:val="00665012"/>
    <w:rsid w:val="00665472"/>
    <w:rsid w:val="006657B0"/>
    <w:rsid w:val="00665BF5"/>
    <w:rsid w:val="00665C55"/>
    <w:rsid w:val="00666221"/>
    <w:rsid w:val="00666A44"/>
    <w:rsid w:val="00666BD0"/>
    <w:rsid w:val="00667362"/>
    <w:rsid w:val="00667A54"/>
    <w:rsid w:val="00667B4A"/>
    <w:rsid w:val="006707DE"/>
    <w:rsid w:val="006707E7"/>
    <w:rsid w:val="00670D90"/>
    <w:rsid w:val="00670E4C"/>
    <w:rsid w:val="00671303"/>
    <w:rsid w:val="0067186A"/>
    <w:rsid w:val="00672972"/>
    <w:rsid w:val="00672A0F"/>
    <w:rsid w:val="00672C36"/>
    <w:rsid w:val="00672D56"/>
    <w:rsid w:val="00672F58"/>
    <w:rsid w:val="00673360"/>
    <w:rsid w:val="0067384E"/>
    <w:rsid w:val="00673E7C"/>
    <w:rsid w:val="00674174"/>
    <w:rsid w:val="006743A7"/>
    <w:rsid w:val="00674AFC"/>
    <w:rsid w:val="00674EC0"/>
    <w:rsid w:val="0067509B"/>
    <w:rsid w:val="0067596E"/>
    <w:rsid w:val="00675AFE"/>
    <w:rsid w:val="00675D8C"/>
    <w:rsid w:val="0067611B"/>
    <w:rsid w:val="00676F4B"/>
    <w:rsid w:val="00677813"/>
    <w:rsid w:val="00677895"/>
    <w:rsid w:val="00677D31"/>
    <w:rsid w:val="00677E21"/>
    <w:rsid w:val="00677F73"/>
    <w:rsid w:val="0068036E"/>
    <w:rsid w:val="006807D7"/>
    <w:rsid w:val="006810F0"/>
    <w:rsid w:val="0068136A"/>
    <w:rsid w:val="00681602"/>
    <w:rsid w:val="00681A77"/>
    <w:rsid w:val="00681F56"/>
    <w:rsid w:val="00682B6C"/>
    <w:rsid w:val="00682DBD"/>
    <w:rsid w:val="0068310C"/>
    <w:rsid w:val="00683358"/>
    <w:rsid w:val="00683436"/>
    <w:rsid w:val="00683C6F"/>
    <w:rsid w:val="00683DDA"/>
    <w:rsid w:val="00683F86"/>
    <w:rsid w:val="00684417"/>
    <w:rsid w:val="00684490"/>
    <w:rsid w:val="006847F7"/>
    <w:rsid w:val="006850CC"/>
    <w:rsid w:val="006852D3"/>
    <w:rsid w:val="006860D8"/>
    <w:rsid w:val="00686172"/>
    <w:rsid w:val="006863DF"/>
    <w:rsid w:val="00686604"/>
    <w:rsid w:val="00687176"/>
    <w:rsid w:val="00687CEF"/>
    <w:rsid w:val="00690017"/>
    <w:rsid w:val="006900F9"/>
    <w:rsid w:val="00690755"/>
    <w:rsid w:val="00691099"/>
    <w:rsid w:val="006915CE"/>
    <w:rsid w:val="006916C8"/>
    <w:rsid w:val="00691D65"/>
    <w:rsid w:val="00691DDB"/>
    <w:rsid w:val="00691F08"/>
    <w:rsid w:val="00692813"/>
    <w:rsid w:val="00692F1E"/>
    <w:rsid w:val="00693CD1"/>
    <w:rsid w:val="0069491D"/>
    <w:rsid w:val="0069516B"/>
    <w:rsid w:val="006957CA"/>
    <w:rsid w:val="00695E79"/>
    <w:rsid w:val="0069621F"/>
    <w:rsid w:val="00696494"/>
    <w:rsid w:val="006966FC"/>
    <w:rsid w:val="0069744E"/>
    <w:rsid w:val="00697528"/>
    <w:rsid w:val="006977C9"/>
    <w:rsid w:val="00697B16"/>
    <w:rsid w:val="006A013A"/>
    <w:rsid w:val="006A020B"/>
    <w:rsid w:val="006A039F"/>
    <w:rsid w:val="006A04B5"/>
    <w:rsid w:val="006A0E93"/>
    <w:rsid w:val="006A12A1"/>
    <w:rsid w:val="006A138C"/>
    <w:rsid w:val="006A1761"/>
    <w:rsid w:val="006A187E"/>
    <w:rsid w:val="006A2A8C"/>
    <w:rsid w:val="006A3F40"/>
    <w:rsid w:val="006A4409"/>
    <w:rsid w:val="006A4754"/>
    <w:rsid w:val="006A48B7"/>
    <w:rsid w:val="006A4AB4"/>
    <w:rsid w:val="006A539D"/>
    <w:rsid w:val="006A54C6"/>
    <w:rsid w:val="006A55DE"/>
    <w:rsid w:val="006A5847"/>
    <w:rsid w:val="006A5864"/>
    <w:rsid w:val="006A60AB"/>
    <w:rsid w:val="006A66CA"/>
    <w:rsid w:val="006A6913"/>
    <w:rsid w:val="006A6B2B"/>
    <w:rsid w:val="006A744F"/>
    <w:rsid w:val="006A7924"/>
    <w:rsid w:val="006A7B9F"/>
    <w:rsid w:val="006A7E7F"/>
    <w:rsid w:val="006B00A1"/>
    <w:rsid w:val="006B0996"/>
    <w:rsid w:val="006B194E"/>
    <w:rsid w:val="006B1C71"/>
    <w:rsid w:val="006B211F"/>
    <w:rsid w:val="006B2C0F"/>
    <w:rsid w:val="006B2F52"/>
    <w:rsid w:val="006B3AD7"/>
    <w:rsid w:val="006B4416"/>
    <w:rsid w:val="006B6315"/>
    <w:rsid w:val="006B65EE"/>
    <w:rsid w:val="006B662B"/>
    <w:rsid w:val="006B6C14"/>
    <w:rsid w:val="006B6DC5"/>
    <w:rsid w:val="006C02AE"/>
    <w:rsid w:val="006C088C"/>
    <w:rsid w:val="006C08A5"/>
    <w:rsid w:val="006C11D6"/>
    <w:rsid w:val="006C2DCE"/>
    <w:rsid w:val="006C2FEC"/>
    <w:rsid w:val="006C377B"/>
    <w:rsid w:val="006C3B41"/>
    <w:rsid w:val="006C3C67"/>
    <w:rsid w:val="006C4FC6"/>
    <w:rsid w:val="006C5DD1"/>
    <w:rsid w:val="006C5E87"/>
    <w:rsid w:val="006C6124"/>
    <w:rsid w:val="006C65D8"/>
    <w:rsid w:val="006C689A"/>
    <w:rsid w:val="006C6AA4"/>
    <w:rsid w:val="006C798E"/>
    <w:rsid w:val="006C7B62"/>
    <w:rsid w:val="006C7CCE"/>
    <w:rsid w:val="006C7E0D"/>
    <w:rsid w:val="006D09B3"/>
    <w:rsid w:val="006D0E17"/>
    <w:rsid w:val="006D10D5"/>
    <w:rsid w:val="006D2065"/>
    <w:rsid w:val="006D2FFC"/>
    <w:rsid w:val="006D33E4"/>
    <w:rsid w:val="006D404E"/>
    <w:rsid w:val="006D44D8"/>
    <w:rsid w:val="006D4A6D"/>
    <w:rsid w:val="006D4A83"/>
    <w:rsid w:val="006D54C5"/>
    <w:rsid w:val="006D551D"/>
    <w:rsid w:val="006D5BC9"/>
    <w:rsid w:val="006D6091"/>
    <w:rsid w:val="006D60E9"/>
    <w:rsid w:val="006D62B4"/>
    <w:rsid w:val="006D63B7"/>
    <w:rsid w:val="006D64A7"/>
    <w:rsid w:val="006D6B66"/>
    <w:rsid w:val="006D6D49"/>
    <w:rsid w:val="006D7022"/>
    <w:rsid w:val="006D72F8"/>
    <w:rsid w:val="006D7694"/>
    <w:rsid w:val="006D77C5"/>
    <w:rsid w:val="006D7B33"/>
    <w:rsid w:val="006D7CCB"/>
    <w:rsid w:val="006D7E19"/>
    <w:rsid w:val="006E012A"/>
    <w:rsid w:val="006E0179"/>
    <w:rsid w:val="006E0213"/>
    <w:rsid w:val="006E1461"/>
    <w:rsid w:val="006E16BC"/>
    <w:rsid w:val="006E2281"/>
    <w:rsid w:val="006E253A"/>
    <w:rsid w:val="006E281E"/>
    <w:rsid w:val="006E2A41"/>
    <w:rsid w:val="006E2C26"/>
    <w:rsid w:val="006E3770"/>
    <w:rsid w:val="006E41FC"/>
    <w:rsid w:val="006E4342"/>
    <w:rsid w:val="006E48F6"/>
    <w:rsid w:val="006E4AA2"/>
    <w:rsid w:val="006E5A1A"/>
    <w:rsid w:val="006E5ECB"/>
    <w:rsid w:val="006E63F2"/>
    <w:rsid w:val="006E645B"/>
    <w:rsid w:val="006E6840"/>
    <w:rsid w:val="006E6A4C"/>
    <w:rsid w:val="006F0250"/>
    <w:rsid w:val="006F0F96"/>
    <w:rsid w:val="006F1411"/>
    <w:rsid w:val="006F17FE"/>
    <w:rsid w:val="006F2602"/>
    <w:rsid w:val="006F2926"/>
    <w:rsid w:val="006F3C0E"/>
    <w:rsid w:val="006F4047"/>
    <w:rsid w:val="006F41F6"/>
    <w:rsid w:val="006F48A4"/>
    <w:rsid w:val="006F4EE9"/>
    <w:rsid w:val="006F5739"/>
    <w:rsid w:val="006F5C7B"/>
    <w:rsid w:val="006F5E5D"/>
    <w:rsid w:val="006F5E6E"/>
    <w:rsid w:val="006F69E4"/>
    <w:rsid w:val="006F793C"/>
    <w:rsid w:val="006F7ACA"/>
    <w:rsid w:val="007001C3"/>
    <w:rsid w:val="00700471"/>
    <w:rsid w:val="0070070E"/>
    <w:rsid w:val="00701566"/>
    <w:rsid w:val="007025EE"/>
    <w:rsid w:val="0070308D"/>
    <w:rsid w:val="007032FD"/>
    <w:rsid w:val="007039CE"/>
    <w:rsid w:val="00703C0D"/>
    <w:rsid w:val="00704562"/>
    <w:rsid w:val="00704AA2"/>
    <w:rsid w:val="00704BB8"/>
    <w:rsid w:val="00705331"/>
    <w:rsid w:val="0070556F"/>
    <w:rsid w:val="00705D39"/>
    <w:rsid w:val="00706146"/>
    <w:rsid w:val="007066A1"/>
    <w:rsid w:val="00706CA4"/>
    <w:rsid w:val="00707410"/>
    <w:rsid w:val="00707A2A"/>
    <w:rsid w:val="00707A6E"/>
    <w:rsid w:val="00707B61"/>
    <w:rsid w:val="00707DD3"/>
    <w:rsid w:val="00707F9C"/>
    <w:rsid w:val="007117BE"/>
    <w:rsid w:val="00711D38"/>
    <w:rsid w:val="007134BC"/>
    <w:rsid w:val="007139DE"/>
    <w:rsid w:val="007141DE"/>
    <w:rsid w:val="00714C40"/>
    <w:rsid w:val="007150A7"/>
    <w:rsid w:val="00715792"/>
    <w:rsid w:val="00715F39"/>
    <w:rsid w:val="00716F88"/>
    <w:rsid w:val="00717141"/>
    <w:rsid w:val="0071732B"/>
    <w:rsid w:val="00717646"/>
    <w:rsid w:val="00717943"/>
    <w:rsid w:val="00717C72"/>
    <w:rsid w:val="007203ED"/>
    <w:rsid w:val="00720BDE"/>
    <w:rsid w:val="00720EDD"/>
    <w:rsid w:val="00720F58"/>
    <w:rsid w:val="00721112"/>
    <w:rsid w:val="0072235C"/>
    <w:rsid w:val="007224FA"/>
    <w:rsid w:val="007227E0"/>
    <w:rsid w:val="007228DF"/>
    <w:rsid w:val="00722D37"/>
    <w:rsid w:val="00722F9B"/>
    <w:rsid w:val="0072355D"/>
    <w:rsid w:val="00723DAD"/>
    <w:rsid w:val="007245F2"/>
    <w:rsid w:val="0072462F"/>
    <w:rsid w:val="007249CB"/>
    <w:rsid w:val="007251CC"/>
    <w:rsid w:val="007253AD"/>
    <w:rsid w:val="007260CC"/>
    <w:rsid w:val="007260D1"/>
    <w:rsid w:val="00726EF6"/>
    <w:rsid w:val="00727326"/>
    <w:rsid w:val="00727A63"/>
    <w:rsid w:val="00727EFA"/>
    <w:rsid w:val="0073172D"/>
    <w:rsid w:val="0073181A"/>
    <w:rsid w:val="00731A13"/>
    <w:rsid w:val="00731CDF"/>
    <w:rsid w:val="0073264A"/>
    <w:rsid w:val="007326FA"/>
    <w:rsid w:val="00732836"/>
    <w:rsid w:val="00733339"/>
    <w:rsid w:val="0073404F"/>
    <w:rsid w:val="007344ED"/>
    <w:rsid w:val="007350FC"/>
    <w:rsid w:val="007352FD"/>
    <w:rsid w:val="007356E8"/>
    <w:rsid w:val="00736337"/>
    <w:rsid w:val="0073634E"/>
    <w:rsid w:val="00736DF3"/>
    <w:rsid w:val="00737B90"/>
    <w:rsid w:val="00737D35"/>
    <w:rsid w:val="0074000A"/>
    <w:rsid w:val="007407E0"/>
    <w:rsid w:val="00740DA2"/>
    <w:rsid w:val="007411B2"/>
    <w:rsid w:val="00741325"/>
    <w:rsid w:val="007413DA"/>
    <w:rsid w:val="00741578"/>
    <w:rsid w:val="007417DC"/>
    <w:rsid w:val="00741965"/>
    <w:rsid w:val="007429A7"/>
    <w:rsid w:val="00743993"/>
    <w:rsid w:val="00743AC4"/>
    <w:rsid w:val="00744601"/>
    <w:rsid w:val="0074465D"/>
    <w:rsid w:val="00744F13"/>
    <w:rsid w:val="0074510B"/>
    <w:rsid w:val="007452F5"/>
    <w:rsid w:val="00745E95"/>
    <w:rsid w:val="0074626D"/>
    <w:rsid w:val="00746ABA"/>
    <w:rsid w:val="00746F83"/>
    <w:rsid w:val="007473B2"/>
    <w:rsid w:val="007477B5"/>
    <w:rsid w:val="007500C0"/>
    <w:rsid w:val="00750604"/>
    <w:rsid w:val="00750B37"/>
    <w:rsid w:val="00751643"/>
    <w:rsid w:val="007527BB"/>
    <w:rsid w:val="00752B01"/>
    <w:rsid w:val="00752EDC"/>
    <w:rsid w:val="00753AC9"/>
    <w:rsid w:val="007542D4"/>
    <w:rsid w:val="00754545"/>
    <w:rsid w:val="007545E7"/>
    <w:rsid w:val="0075484A"/>
    <w:rsid w:val="00754F10"/>
    <w:rsid w:val="00756227"/>
    <w:rsid w:val="00756DF5"/>
    <w:rsid w:val="00757113"/>
    <w:rsid w:val="0075723D"/>
    <w:rsid w:val="00757FC4"/>
    <w:rsid w:val="00760021"/>
    <w:rsid w:val="00760BA7"/>
    <w:rsid w:val="00760BF0"/>
    <w:rsid w:val="00760C43"/>
    <w:rsid w:val="00761631"/>
    <w:rsid w:val="00761880"/>
    <w:rsid w:val="00761C0F"/>
    <w:rsid w:val="0076200A"/>
    <w:rsid w:val="0076249A"/>
    <w:rsid w:val="007629A8"/>
    <w:rsid w:val="00762D16"/>
    <w:rsid w:val="0076351B"/>
    <w:rsid w:val="00763527"/>
    <w:rsid w:val="00763D5D"/>
    <w:rsid w:val="0076408E"/>
    <w:rsid w:val="00764351"/>
    <w:rsid w:val="00764DCF"/>
    <w:rsid w:val="00764E70"/>
    <w:rsid w:val="00765112"/>
    <w:rsid w:val="007663DF"/>
    <w:rsid w:val="007669FA"/>
    <w:rsid w:val="007676B2"/>
    <w:rsid w:val="007679B3"/>
    <w:rsid w:val="00767A63"/>
    <w:rsid w:val="007701DF"/>
    <w:rsid w:val="007708B4"/>
    <w:rsid w:val="00770A2F"/>
    <w:rsid w:val="0077112C"/>
    <w:rsid w:val="0077151D"/>
    <w:rsid w:val="00771AB2"/>
    <w:rsid w:val="00771B4A"/>
    <w:rsid w:val="007723CB"/>
    <w:rsid w:val="0077258C"/>
    <w:rsid w:val="00772CC0"/>
    <w:rsid w:val="00772F0E"/>
    <w:rsid w:val="00773397"/>
    <w:rsid w:val="00773934"/>
    <w:rsid w:val="00773A9B"/>
    <w:rsid w:val="00774383"/>
    <w:rsid w:val="00774517"/>
    <w:rsid w:val="00774981"/>
    <w:rsid w:val="00775D8B"/>
    <w:rsid w:val="00775E33"/>
    <w:rsid w:val="0077685E"/>
    <w:rsid w:val="00776AC9"/>
    <w:rsid w:val="00776AF7"/>
    <w:rsid w:val="00777852"/>
    <w:rsid w:val="00780167"/>
    <w:rsid w:val="0078062A"/>
    <w:rsid w:val="007813C7"/>
    <w:rsid w:val="00781409"/>
    <w:rsid w:val="00781578"/>
    <w:rsid w:val="00781688"/>
    <w:rsid w:val="00781CEB"/>
    <w:rsid w:val="00782773"/>
    <w:rsid w:val="007829AC"/>
    <w:rsid w:val="00782E23"/>
    <w:rsid w:val="00783670"/>
    <w:rsid w:val="0078373F"/>
    <w:rsid w:val="007837EB"/>
    <w:rsid w:val="00783AD6"/>
    <w:rsid w:val="007843D8"/>
    <w:rsid w:val="00784779"/>
    <w:rsid w:val="007850EE"/>
    <w:rsid w:val="00785279"/>
    <w:rsid w:val="007852F9"/>
    <w:rsid w:val="007855A0"/>
    <w:rsid w:val="0078577F"/>
    <w:rsid w:val="00785AFD"/>
    <w:rsid w:val="00785C22"/>
    <w:rsid w:val="00785D8E"/>
    <w:rsid w:val="00785E55"/>
    <w:rsid w:val="00786501"/>
    <w:rsid w:val="00787165"/>
    <w:rsid w:val="00787C2E"/>
    <w:rsid w:val="00787C41"/>
    <w:rsid w:val="00787DE7"/>
    <w:rsid w:val="00787EC0"/>
    <w:rsid w:val="0079033E"/>
    <w:rsid w:val="007905C3"/>
    <w:rsid w:val="00790C13"/>
    <w:rsid w:val="00790D96"/>
    <w:rsid w:val="00792201"/>
    <w:rsid w:val="007927FF"/>
    <w:rsid w:val="0079292A"/>
    <w:rsid w:val="00792EB7"/>
    <w:rsid w:val="007938AD"/>
    <w:rsid w:val="007939B0"/>
    <w:rsid w:val="00795E0F"/>
    <w:rsid w:val="0079751F"/>
    <w:rsid w:val="007975D0"/>
    <w:rsid w:val="00797957"/>
    <w:rsid w:val="00797BD8"/>
    <w:rsid w:val="007A0015"/>
    <w:rsid w:val="007A0338"/>
    <w:rsid w:val="007A0669"/>
    <w:rsid w:val="007A0DE2"/>
    <w:rsid w:val="007A1814"/>
    <w:rsid w:val="007A2155"/>
    <w:rsid w:val="007A2755"/>
    <w:rsid w:val="007A2C04"/>
    <w:rsid w:val="007A3019"/>
    <w:rsid w:val="007A4320"/>
    <w:rsid w:val="007A4B23"/>
    <w:rsid w:val="007A4C99"/>
    <w:rsid w:val="007A4DC0"/>
    <w:rsid w:val="007A5175"/>
    <w:rsid w:val="007A5713"/>
    <w:rsid w:val="007A59EC"/>
    <w:rsid w:val="007A5DF1"/>
    <w:rsid w:val="007A66E9"/>
    <w:rsid w:val="007A6B65"/>
    <w:rsid w:val="007A6CC1"/>
    <w:rsid w:val="007B0ECE"/>
    <w:rsid w:val="007B10D0"/>
    <w:rsid w:val="007B15D7"/>
    <w:rsid w:val="007B19D8"/>
    <w:rsid w:val="007B1E76"/>
    <w:rsid w:val="007B1E9C"/>
    <w:rsid w:val="007B1EB7"/>
    <w:rsid w:val="007B2124"/>
    <w:rsid w:val="007B226B"/>
    <w:rsid w:val="007B2604"/>
    <w:rsid w:val="007B36C3"/>
    <w:rsid w:val="007B3A5C"/>
    <w:rsid w:val="007B4153"/>
    <w:rsid w:val="007B4B27"/>
    <w:rsid w:val="007B4C71"/>
    <w:rsid w:val="007B56EA"/>
    <w:rsid w:val="007B5805"/>
    <w:rsid w:val="007B5B17"/>
    <w:rsid w:val="007B62E2"/>
    <w:rsid w:val="007B70E4"/>
    <w:rsid w:val="007B74B8"/>
    <w:rsid w:val="007B74C8"/>
    <w:rsid w:val="007B78F2"/>
    <w:rsid w:val="007B7A67"/>
    <w:rsid w:val="007C03F3"/>
    <w:rsid w:val="007C07F9"/>
    <w:rsid w:val="007C1427"/>
    <w:rsid w:val="007C1FAF"/>
    <w:rsid w:val="007C21F6"/>
    <w:rsid w:val="007C2D55"/>
    <w:rsid w:val="007C2D5D"/>
    <w:rsid w:val="007C30D2"/>
    <w:rsid w:val="007C326C"/>
    <w:rsid w:val="007C3774"/>
    <w:rsid w:val="007C3B74"/>
    <w:rsid w:val="007C3C82"/>
    <w:rsid w:val="007C3D2B"/>
    <w:rsid w:val="007C411A"/>
    <w:rsid w:val="007C46A5"/>
    <w:rsid w:val="007C4797"/>
    <w:rsid w:val="007C5711"/>
    <w:rsid w:val="007C6421"/>
    <w:rsid w:val="007C67B9"/>
    <w:rsid w:val="007C6847"/>
    <w:rsid w:val="007C6B78"/>
    <w:rsid w:val="007C751F"/>
    <w:rsid w:val="007D0C33"/>
    <w:rsid w:val="007D188D"/>
    <w:rsid w:val="007D1E6F"/>
    <w:rsid w:val="007D25C6"/>
    <w:rsid w:val="007D26F0"/>
    <w:rsid w:val="007D2B8D"/>
    <w:rsid w:val="007D2C8C"/>
    <w:rsid w:val="007D32F7"/>
    <w:rsid w:val="007D3898"/>
    <w:rsid w:val="007D3CA8"/>
    <w:rsid w:val="007D4771"/>
    <w:rsid w:val="007D4C8B"/>
    <w:rsid w:val="007D5BF0"/>
    <w:rsid w:val="007D6082"/>
    <w:rsid w:val="007D662A"/>
    <w:rsid w:val="007D6759"/>
    <w:rsid w:val="007D6869"/>
    <w:rsid w:val="007D6A31"/>
    <w:rsid w:val="007D75BC"/>
    <w:rsid w:val="007D7F30"/>
    <w:rsid w:val="007E0AA0"/>
    <w:rsid w:val="007E1355"/>
    <w:rsid w:val="007E1F95"/>
    <w:rsid w:val="007E299F"/>
    <w:rsid w:val="007E350D"/>
    <w:rsid w:val="007E3548"/>
    <w:rsid w:val="007E38A7"/>
    <w:rsid w:val="007E3AAE"/>
    <w:rsid w:val="007E405A"/>
    <w:rsid w:val="007E427A"/>
    <w:rsid w:val="007E43CC"/>
    <w:rsid w:val="007E50FF"/>
    <w:rsid w:val="007E5250"/>
    <w:rsid w:val="007E55B4"/>
    <w:rsid w:val="007E5692"/>
    <w:rsid w:val="007E5742"/>
    <w:rsid w:val="007E5A7F"/>
    <w:rsid w:val="007E5ADF"/>
    <w:rsid w:val="007E6E29"/>
    <w:rsid w:val="007F0A75"/>
    <w:rsid w:val="007F0FAA"/>
    <w:rsid w:val="007F1DA5"/>
    <w:rsid w:val="007F2950"/>
    <w:rsid w:val="007F2A96"/>
    <w:rsid w:val="007F3A87"/>
    <w:rsid w:val="007F3E0B"/>
    <w:rsid w:val="007F4819"/>
    <w:rsid w:val="007F4BDB"/>
    <w:rsid w:val="007F5004"/>
    <w:rsid w:val="007F5229"/>
    <w:rsid w:val="007F6628"/>
    <w:rsid w:val="007F7319"/>
    <w:rsid w:val="007F7D41"/>
    <w:rsid w:val="007F7E21"/>
    <w:rsid w:val="008006AD"/>
    <w:rsid w:val="0080083D"/>
    <w:rsid w:val="008008AA"/>
    <w:rsid w:val="00800D0C"/>
    <w:rsid w:val="00801110"/>
    <w:rsid w:val="008018C8"/>
    <w:rsid w:val="00801912"/>
    <w:rsid w:val="00801BA4"/>
    <w:rsid w:val="00801E4A"/>
    <w:rsid w:val="0080246E"/>
    <w:rsid w:val="00802484"/>
    <w:rsid w:val="008026EB"/>
    <w:rsid w:val="00802F07"/>
    <w:rsid w:val="0080364C"/>
    <w:rsid w:val="00803BEC"/>
    <w:rsid w:val="00803C3D"/>
    <w:rsid w:val="00803CCC"/>
    <w:rsid w:val="0080455F"/>
    <w:rsid w:val="008046C5"/>
    <w:rsid w:val="00804A9B"/>
    <w:rsid w:val="008050C2"/>
    <w:rsid w:val="00805252"/>
    <w:rsid w:val="00805714"/>
    <w:rsid w:val="00805EFE"/>
    <w:rsid w:val="00805FC7"/>
    <w:rsid w:val="00806391"/>
    <w:rsid w:val="00806F85"/>
    <w:rsid w:val="00806FFC"/>
    <w:rsid w:val="0080736B"/>
    <w:rsid w:val="00810FC4"/>
    <w:rsid w:val="008118E8"/>
    <w:rsid w:val="008118F7"/>
    <w:rsid w:val="00811A86"/>
    <w:rsid w:val="00812D81"/>
    <w:rsid w:val="00813160"/>
    <w:rsid w:val="008138DC"/>
    <w:rsid w:val="008144A2"/>
    <w:rsid w:val="00815FBE"/>
    <w:rsid w:val="00816393"/>
    <w:rsid w:val="008163B9"/>
    <w:rsid w:val="00816E5B"/>
    <w:rsid w:val="008176B2"/>
    <w:rsid w:val="008178DA"/>
    <w:rsid w:val="00817BF2"/>
    <w:rsid w:val="00817FD5"/>
    <w:rsid w:val="008207B1"/>
    <w:rsid w:val="00820DF8"/>
    <w:rsid w:val="00821BCC"/>
    <w:rsid w:val="00821CDA"/>
    <w:rsid w:val="00822375"/>
    <w:rsid w:val="00822C32"/>
    <w:rsid w:val="008235D0"/>
    <w:rsid w:val="00823950"/>
    <w:rsid w:val="00823E6B"/>
    <w:rsid w:val="00825129"/>
    <w:rsid w:val="00825839"/>
    <w:rsid w:val="00825F64"/>
    <w:rsid w:val="008262BE"/>
    <w:rsid w:val="008267A1"/>
    <w:rsid w:val="00826EB5"/>
    <w:rsid w:val="008274EF"/>
    <w:rsid w:val="00827849"/>
    <w:rsid w:val="00827B0C"/>
    <w:rsid w:val="00827CE1"/>
    <w:rsid w:val="00827E97"/>
    <w:rsid w:val="00830EA5"/>
    <w:rsid w:val="008312C0"/>
    <w:rsid w:val="008313D4"/>
    <w:rsid w:val="008316BE"/>
    <w:rsid w:val="00831734"/>
    <w:rsid w:val="00831827"/>
    <w:rsid w:val="00831834"/>
    <w:rsid w:val="00832445"/>
    <w:rsid w:val="00832A29"/>
    <w:rsid w:val="00832BBE"/>
    <w:rsid w:val="008333DF"/>
    <w:rsid w:val="008336B2"/>
    <w:rsid w:val="00833DCB"/>
    <w:rsid w:val="008345A1"/>
    <w:rsid w:val="008345D0"/>
    <w:rsid w:val="00834875"/>
    <w:rsid w:val="00834B4F"/>
    <w:rsid w:val="0083501D"/>
    <w:rsid w:val="00835432"/>
    <w:rsid w:val="008358D1"/>
    <w:rsid w:val="00836168"/>
    <w:rsid w:val="008369F3"/>
    <w:rsid w:val="00836E77"/>
    <w:rsid w:val="00837386"/>
    <w:rsid w:val="00840111"/>
    <w:rsid w:val="0084087F"/>
    <w:rsid w:val="0084091A"/>
    <w:rsid w:val="00840B83"/>
    <w:rsid w:val="00840D43"/>
    <w:rsid w:val="00840FE6"/>
    <w:rsid w:val="00841325"/>
    <w:rsid w:val="0084277E"/>
    <w:rsid w:val="00843AB5"/>
    <w:rsid w:val="00844207"/>
    <w:rsid w:val="008446E0"/>
    <w:rsid w:val="00844D03"/>
    <w:rsid w:val="008454FA"/>
    <w:rsid w:val="0084550C"/>
    <w:rsid w:val="00845C6C"/>
    <w:rsid w:val="00845CDC"/>
    <w:rsid w:val="0084607D"/>
    <w:rsid w:val="00846189"/>
    <w:rsid w:val="00846958"/>
    <w:rsid w:val="00846A4B"/>
    <w:rsid w:val="00846AF9"/>
    <w:rsid w:val="00847022"/>
    <w:rsid w:val="00847026"/>
    <w:rsid w:val="008472F4"/>
    <w:rsid w:val="0084798F"/>
    <w:rsid w:val="008500B2"/>
    <w:rsid w:val="008508C4"/>
    <w:rsid w:val="00851826"/>
    <w:rsid w:val="00851DB2"/>
    <w:rsid w:val="0085258B"/>
    <w:rsid w:val="00852991"/>
    <w:rsid w:val="008536BA"/>
    <w:rsid w:val="00854792"/>
    <w:rsid w:val="00855279"/>
    <w:rsid w:val="00855763"/>
    <w:rsid w:val="0085576B"/>
    <w:rsid w:val="00855C18"/>
    <w:rsid w:val="00855D45"/>
    <w:rsid w:val="00855DDD"/>
    <w:rsid w:val="00856492"/>
    <w:rsid w:val="00856617"/>
    <w:rsid w:val="0085703B"/>
    <w:rsid w:val="008570AE"/>
    <w:rsid w:val="00857D4A"/>
    <w:rsid w:val="00860DD4"/>
    <w:rsid w:val="00861089"/>
    <w:rsid w:val="0086173C"/>
    <w:rsid w:val="00861C05"/>
    <w:rsid w:val="00861F00"/>
    <w:rsid w:val="00863AAB"/>
    <w:rsid w:val="008643A9"/>
    <w:rsid w:val="00864BB2"/>
    <w:rsid w:val="0086589A"/>
    <w:rsid w:val="00865B30"/>
    <w:rsid w:val="008664A5"/>
    <w:rsid w:val="0086789B"/>
    <w:rsid w:val="00867A19"/>
    <w:rsid w:val="00867A75"/>
    <w:rsid w:val="00870825"/>
    <w:rsid w:val="00870CCD"/>
    <w:rsid w:val="00870FD2"/>
    <w:rsid w:val="008715CB"/>
    <w:rsid w:val="00871B6B"/>
    <w:rsid w:val="00872C2E"/>
    <w:rsid w:val="00873A9A"/>
    <w:rsid w:val="008745CB"/>
    <w:rsid w:val="00874768"/>
    <w:rsid w:val="00874A19"/>
    <w:rsid w:val="00874F17"/>
    <w:rsid w:val="008751C8"/>
    <w:rsid w:val="00875BCE"/>
    <w:rsid w:val="00875FE0"/>
    <w:rsid w:val="008760EA"/>
    <w:rsid w:val="008760ED"/>
    <w:rsid w:val="00876295"/>
    <w:rsid w:val="00876762"/>
    <w:rsid w:val="008775C0"/>
    <w:rsid w:val="008776D7"/>
    <w:rsid w:val="00877CD0"/>
    <w:rsid w:val="00877DCF"/>
    <w:rsid w:val="00880596"/>
    <w:rsid w:val="00880BE7"/>
    <w:rsid w:val="008817B0"/>
    <w:rsid w:val="00882005"/>
    <w:rsid w:val="00882538"/>
    <w:rsid w:val="00882996"/>
    <w:rsid w:val="0088365D"/>
    <w:rsid w:val="008836C6"/>
    <w:rsid w:val="0088371B"/>
    <w:rsid w:val="00883B54"/>
    <w:rsid w:val="00883BBA"/>
    <w:rsid w:val="008844F5"/>
    <w:rsid w:val="00884657"/>
    <w:rsid w:val="00884731"/>
    <w:rsid w:val="0088519E"/>
    <w:rsid w:val="00886688"/>
    <w:rsid w:val="00886878"/>
    <w:rsid w:val="008869D8"/>
    <w:rsid w:val="00886E28"/>
    <w:rsid w:val="008872A6"/>
    <w:rsid w:val="00890085"/>
    <w:rsid w:val="00890792"/>
    <w:rsid w:val="00890868"/>
    <w:rsid w:val="00890DDA"/>
    <w:rsid w:val="00891B77"/>
    <w:rsid w:val="00892627"/>
    <w:rsid w:val="008928A5"/>
    <w:rsid w:val="0089338A"/>
    <w:rsid w:val="00893990"/>
    <w:rsid w:val="00894115"/>
    <w:rsid w:val="008942A0"/>
    <w:rsid w:val="00894324"/>
    <w:rsid w:val="0089458C"/>
    <w:rsid w:val="008953ED"/>
    <w:rsid w:val="00895CC7"/>
    <w:rsid w:val="00896744"/>
    <w:rsid w:val="00896774"/>
    <w:rsid w:val="00896818"/>
    <w:rsid w:val="00896943"/>
    <w:rsid w:val="00896989"/>
    <w:rsid w:val="00896AC8"/>
    <w:rsid w:val="00896C8A"/>
    <w:rsid w:val="00896F2C"/>
    <w:rsid w:val="00897213"/>
    <w:rsid w:val="008977BB"/>
    <w:rsid w:val="0089782D"/>
    <w:rsid w:val="008A008A"/>
    <w:rsid w:val="008A0206"/>
    <w:rsid w:val="008A0726"/>
    <w:rsid w:val="008A192A"/>
    <w:rsid w:val="008A2094"/>
    <w:rsid w:val="008A270A"/>
    <w:rsid w:val="008A29B3"/>
    <w:rsid w:val="008A2E34"/>
    <w:rsid w:val="008A31EA"/>
    <w:rsid w:val="008A32A3"/>
    <w:rsid w:val="008A32D8"/>
    <w:rsid w:val="008A3352"/>
    <w:rsid w:val="008A3D9C"/>
    <w:rsid w:val="008A4260"/>
    <w:rsid w:val="008A4D95"/>
    <w:rsid w:val="008A51D0"/>
    <w:rsid w:val="008A51F7"/>
    <w:rsid w:val="008A552A"/>
    <w:rsid w:val="008A5FF9"/>
    <w:rsid w:val="008A7E2D"/>
    <w:rsid w:val="008B07E0"/>
    <w:rsid w:val="008B0873"/>
    <w:rsid w:val="008B0F0E"/>
    <w:rsid w:val="008B1C17"/>
    <w:rsid w:val="008B1F2D"/>
    <w:rsid w:val="008B211C"/>
    <w:rsid w:val="008B2F11"/>
    <w:rsid w:val="008B2FBC"/>
    <w:rsid w:val="008B3E19"/>
    <w:rsid w:val="008B4BD2"/>
    <w:rsid w:val="008B4D2A"/>
    <w:rsid w:val="008B4F5E"/>
    <w:rsid w:val="008B52D9"/>
    <w:rsid w:val="008B542F"/>
    <w:rsid w:val="008B58D1"/>
    <w:rsid w:val="008B6375"/>
    <w:rsid w:val="008B7E30"/>
    <w:rsid w:val="008C04CA"/>
    <w:rsid w:val="008C1C26"/>
    <w:rsid w:val="008C2124"/>
    <w:rsid w:val="008C221C"/>
    <w:rsid w:val="008C2368"/>
    <w:rsid w:val="008C3279"/>
    <w:rsid w:val="008C3918"/>
    <w:rsid w:val="008C469B"/>
    <w:rsid w:val="008C4AC0"/>
    <w:rsid w:val="008C5260"/>
    <w:rsid w:val="008C59B4"/>
    <w:rsid w:val="008C649F"/>
    <w:rsid w:val="008C6B97"/>
    <w:rsid w:val="008C6CA8"/>
    <w:rsid w:val="008C79E6"/>
    <w:rsid w:val="008C7AAC"/>
    <w:rsid w:val="008D0016"/>
    <w:rsid w:val="008D0451"/>
    <w:rsid w:val="008D0BDA"/>
    <w:rsid w:val="008D1207"/>
    <w:rsid w:val="008D125B"/>
    <w:rsid w:val="008D12BF"/>
    <w:rsid w:val="008D1698"/>
    <w:rsid w:val="008D197E"/>
    <w:rsid w:val="008D1A0B"/>
    <w:rsid w:val="008D1DF9"/>
    <w:rsid w:val="008D1E6F"/>
    <w:rsid w:val="008D2149"/>
    <w:rsid w:val="008D3073"/>
    <w:rsid w:val="008D3231"/>
    <w:rsid w:val="008D449E"/>
    <w:rsid w:val="008D499D"/>
    <w:rsid w:val="008D4AD0"/>
    <w:rsid w:val="008D4CC5"/>
    <w:rsid w:val="008D536A"/>
    <w:rsid w:val="008D5583"/>
    <w:rsid w:val="008D5803"/>
    <w:rsid w:val="008D5CC5"/>
    <w:rsid w:val="008D5DD9"/>
    <w:rsid w:val="008D5E7F"/>
    <w:rsid w:val="008D7485"/>
    <w:rsid w:val="008D7E62"/>
    <w:rsid w:val="008E054F"/>
    <w:rsid w:val="008E1862"/>
    <w:rsid w:val="008E1EA2"/>
    <w:rsid w:val="008E2991"/>
    <w:rsid w:val="008E2CF0"/>
    <w:rsid w:val="008E3E22"/>
    <w:rsid w:val="008E3F59"/>
    <w:rsid w:val="008E445C"/>
    <w:rsid w:val="008E5601"/>
    <w:rsid w:val="008E612B"/>
    <w:rsid w:val="008E71F0"/>
    <w:rsid w:val="008E7B49"/>
    <w:rsid w:val="008E7F24"/>
    <w:rsid w:val="008F02E2"/>
    <w:rsid w:val="008F0304"/>
    <w:rsid w:val="008F0431"/>
    <w:rsid w:val="008F0948"/>
    <w:rsid w:val="008F09FA"/>
    <w:rsid w:val="008F161B"/>
    <w:rsid w:val="008F18C5"/>
    <w:rsid w:val="008F2603"/>
    <w:rsid w:val="008F2A3B"/>
    <w:rsid w:val="008F39C6"/>
    <w:rsid w:val="008F3C57"/>
    <w:rsid w:val="008F3F0E"/>
    <w:rsid w:val="008F4769"/>
    <w:rsid w:val="008F4F46"/>
    <w:rsid w:val="008F5349"/>
    <w:rsid w:val="008F5A7C"/>
    <w:rsid w:val="008F5C1C"/>
    <w:rsid w:val="008F653D"/>
    <w:rsid w:val="008F6545"/>
    <w:rsid w:val="008F6AF3"/>
    <w:rsid w:val="00900D47"/>
    <w:rsid w:val="00900DDC"/>
    <w:rsid w:val="0090102F"/>
    <w:rsid w:val="00901AD2"/>
    <w:rsid w:val="00901E8F"/>
    <w:rsid w:val="00902220"/>
    <w:rsid w:val="009026E5"/>
    <w:rsid w:val="00902FBB"/>
    <w:rsid w:val="0090309E"/>
    <w:rsid w:val="0090317C"/>
    <w:rsid w:val="0090355B"/>
    <w:rsid w:val="00904186"/>
    <w:rsid w:val="0090442C"/>
    <w:rsid w:val="0090452C"/>
    <w:rsid w:val="00905112"/>
    <w:rsid w:val="0090546B"/>
    <w:rsid w:val="00905B03"/>
    <w:rsid w:val="00906BAC"/>
    <w:rsid w:val="0090761B"/>
    <w:rsid w:val="00907854"/>
    <w:rsid w:val="00907896"/>
    <w:rsid w:val="00910B41"/>
    <w:rsid w:val="0091145B"/>
    <w:rsid w:val="00911484"/>
    <w:rsid w:val="00911699"/>
    <w:rsid w:val="00911734"/>
    <w:rsid w:val="009122F0"/>
    <w:rsid w:val="00912FC3"/>
    <w:rsid w:val="00912FD4"/>
    <w:rsid w:val="0091310E"/>
    <w:rsid w:val="00913279"/>
    <w:rsid w:val="00913299"/>
    <w:rsid w:val="00913B09"/>
    <w:rsid w:val="00913D4F"/>
    <w:rsid w:val="009144CC"/>
    <w:rsid w:val="0091536E"/>
    <w:rsid w:val="00916249"/>
    <w:rsid w:val="00916C14"/>
    <w:rsid w:val="00917316"/>
    <w:rsid w:val="0091734D"/>
    <w:rsid w:val="00917899"/>
    <w:rsid w:val="009201C0"/>
    <w:rsid w:val="00920493"/>
    <w:rsid w:val="00920FC6"/>
    <w:rsid w:val="00921279"/>
    <w:rsid w:val="00921412"/>
    <w:rsid w:val="00921668"/>
    <w:rsid w:val="00921E79"/>
    <w:rsid w:val="009230A4"/>
    <w:rsid w:val="009233E0"/>
    <w:rsid w:val="00923AEE"/>
    <w:rsid w:val="00923C25"/>
    <w:rsid w:val="00923DEF"/>
    <w:rsid w:val="00924195"/>
    <w:rsid w:val="00924707"/>
    <w:rsid w:val="00924946"/>
    <w:rsid w:val="00924A9B"/>
    <w:rsid w:val="00924B61"/>
    <w:rsid w:val="00925B6D"/>
    <w:rsid w:val="0092675C"/>
    <w:rsid w:val="00926919"/>
    <w:rsid w:val="00926C63"/>
    <w:rsid w:val="00926F0B"/>
    <w:rsid w:val="009270AA"/>
    <w:rsid w:val="00927134"/>
    <w:rsid w:val="00927282"/>
    <w:rsid w:val="009276DE"/>
    <w:rsid w:val="00927C07"/>
    <w:rsid w:val="00927E9D"/>
    <w:rsid w:val="00930416"/>
    <w:rsid w:val="009307CA"/>
    <w:rsid w:val="00930E76"/>
    <w:rsid w:val="00930EF2"/>
    <w:rsid w:val="009311C6"/>
    <w:rsid w:val="009314F4"/>
    <w:rsid w:val="00931857"/>
    <w:rsid w:val="00931B89"/>
    <w:rsid w:val="009320E1"/>
    <w:rsid w:val="0093231C"/>
    <w:rsid w:val="0093257C"/>
    <w:rsid w:val="00932A63"/>
    <w:rsid w:val="00932A6D"/>
    <w:rsid w:val="00932D41"/>
    <w:rsid w:val="009332A5"/>
    <w:rsid w:val="0093336A"/>
    <w:rsid w:val="0093348C"/>
    <w:rsid w:val="00933A7E"/>
    <w:rsid w:val="00934C90"/>
    <w:rsid w:val="00935525"/>
    <w:rsid w:val="009355AA"/>
    <w:rsid w:val="00935EE4"/>
    <w:rsid w:val="00936157"/>
    <w:rsid w:val="00936215"/>
    <w:rsid w:val="00936374"/>
    <w:rsid w:val="009363CE"/>
    <w:rsid w:val="0093695A"/>
    <w:rsid w:val="00936A26"/>
    <w:rsid w:val="00936BB1"/>
    <w:rsid w:val="00936E92"/>
    <w:rsid w:val="00936F8A"/>
    <w:rsid w:val="00937B06"/>
    <w:rsid w:val="00937CCD"/>
    <w:rsid w:val="009408EC"/>
    <w:rsid w:val="00940F65"/>
    <w:rsid w:val="00941119"/>
    <w:rsid w:val="0094199A"/>
    <w:rsid w:val="00941C0F"/>
    <w:rsid w:val="0094221B"/>
    <w:rsid w:val="009423C4"/>
    <w:rsid w:val="00942501"/>
    <w:rsid w:val="00942EB1"/>
    <w:rsid w:val="00943673"/>
    <w:rsid w:val="009437C3"/>
    <w:rsid w:val="009439A5"/>
    <w:rsid w:val="009445E0"/>
    <w:rsid w:val="00944B13"/>
    <w:rsid w:val="00945048"/>
    <w:rsid w:val="00945277"/>
    <w:rsid w:val="00945324"/>
    <w:rsid w:val="0094554C"/>
    <w:rsid w:val="00945BFB"/>
    <w:rsid w:val="00945CB6"/>
    <w:rsid w:val="00947673"/>
    <w:rsid w:val="009476EF"/>
    <w:rsid w:val="009478AB"/>
    <w:rsid w:val="00947DFD"/>
    <w:rsid w:val="00947E23"/>
    <w:rsid w:val="00947F92"/>
    <w:rsid w:val="00947FEF"/>
    <w:rsid w:val="00950373"/>
    <w:rsid w:val="00950539"/>
    <w:rsid w:val="00950893"/>
    <w:rsid w:val="00950984"/>
    <w:rsid w:val="00950B7C"/>
    <w:rsid w:val="009514B7"/>
    <w:rsid w:val="009514C2"/>
    <w:rsid w:val="00951E36"/>
    <w:rsid w:val="0095202C"/>
    <w:rsid w:val="009525C4"/>
    <w:rsid w:val="00952C78"/>
    <w:rsid w:val="00953143"/>
    <w:rsid w:val="0095343D"/>
    <w:rsid w:val="00953642"/>
    <w:rsid w:val="00953E35"/>
    <w:rsid w:val="009544A6"/>
    <w:rsid w:val="00954774"/>
    <w:rsid w:val="0095496B"/>
    <w:rsid w:val="00954A57"/>
    <w:rsid w:val="00954C7A"/>
    <w:rsid w:val="0095542D"/>
    <w:rsid w:val="00955607"/>
    <w:rsid w:val="00956704"/>
    <w:rsid w:val="0095695E"/>
    <w:rsid w:val="00957438"/>
    <w:rsid w:val="00960239"/>
    <w:rsid w:val="009604FB"/>
    <w:rsid w:val="00960CBA"/>
    <w:rsid w:val="00962080"/>
    <w:rsid w:val="0096218B"/>
    <w:rsid w:val="00962275"/>
    <w:rsid w:val="00963D3D"/>
    <w:rsid w:val="00964099"/>
    <w:rsid w:val="00964106"/>
    <w:rsid w:val="00965005"/>
    <w:rsid w:val="00965410"/>
    <w:rsid w:val="00966140"/>
    <w:rsid w:val="00966566"/>
    <w:rsid w:val="00966952"/>
    <w:rsid w:val="00966FAF"/>
    <w:rsid w:val="009670FF"/>
    <w:rsid w:val="0096741D"/>
    <w:rsid w:val="00967A11"/>
    <w:rsid w:val="009705DF"/>
    <w:rsid w:val="0097062E"/>
    <w:rsid w:val="009709A1"/>
    <w:rsid w:val="00970EF7"/>
    <w:rsid w:val="00971127"/>
    <w:rsid w:val="00971398"/>
    <w:rsid w:val="009715EE"/>
    <w:rsid w:val="00971AD4"/>
    <w:rsid w:val="00971C80"/>
    <w:rsid w:val="00971FCF"/>
    <w:rsid w:val="00972EEC"/>
    <w:rsid w:val="00973B2B"/>
    <w:rsid w:val="00973D74"/>
    <w:rsid w:val="00973DAE"/>
    <w:rsid w:val="0097422A"/>
    <w:rsid w:val="00975113"/>
    <w:rsid w:val="009756DA"/>
    <w:rsid w:val="00975749"/>
    <w:rsid w:val="009761FD"/>
    <w:rsid w:val="009765CA"/>
    <w:rsid w:val="0097667D"/>
    <w:rsid w:val="009769E9"/>
    <w:rsid w:val="00976C74"/>
    <w:rsid w:val="0097730F"/>
    <w:rsid w:val="009778A8"/>
    <w:rsid w:val="009778E5"/>
    <w:rsid w:val="00977A6B"/>
    <w:rsid w:val="00977B0A"/>
    <w:rsid w:val="00977BE1"/>
    <w:rsid w:val="00977E8A"/>
    <w:rsid w:val="00977E99"/>
    <w:rsid w:val="009809CA"/>
    <w:rsid w:val="009817AA"/>
    <w:rsid w:val="00981B82"/>
    <w:rsid w:val="009821AC"/>
    <w:rsid w:val="00983983"/>
    <w:rsid w:val="009846F5"/>
    <w:rsid w:val="00984A68"/>
    <w:rsid w:val="00985084"/>
    <w:rsid w:val="009852B4"/>
    <w:rsid w:val="00985715"/>
    <w:rsid w:val="00985C3E"/>
    <w:rsid w:val="009861C9"/>
    <w:rsid w:val="00986278"/>
    <w:rsid w:val="0098795A"/>
    <w:rsid w:val="00987AAA"/>
    <w:rsid w:val="00987B97"/>
    <w:rsid w:val="00987C13"/>
    <w:rsid w:val="0099073A"/>
    <w:rsid w:val="00990B6E"/>
    <w:rsid w:val="00990D76"/>
    <w:rsid w:val="0099169C"/>
    <w:rsid w:val="009916B0"/>
    <w:rsid w:val="009916E2"/>
    <w:rsid w:val="00991DB4"/>
    <w:rsid w:val="00991F10"/>
    <w:rsid w:val="009922CC"/>
    <w:rsid w:val="0099266B"/>
    <w:rsid w:val="0099334D"/>
    <w:rsid w:val="009936A0"/>
    <w:rsid w:val="009936E1"/>
    <w:rsid w:val="00993A95"/>
    <w:rsid w:val="00994234"/>
    <w:rsid w:val="009945B5"/>
    <w:rsid w:val="009945BA"/>
    <w:rsid w:val="00994F35"/>
    <w:rsid w:val="00995072"/>
    <w:rsid w:val="009952E6"/>
    <w:rsid w:val="00996928"/>
    <w:rsid w:val="00996A9A"/>
    <w:rsid w:val="00996EC4"/>
    <w:rsid w:val="00997A89"/>
    <w:rsid w:val="00997E8C"/>
    <w:rsid w:val="009A0054"/>
    <w:rsid w:val="009A02BD"/>
    <w:rsid w:val="009A0825"/>
    <w:rsid w:val="009A1008"/>
    <w:rsid w:val="009A1ED6"/>
    <w:rsid w:val="009A1EE0"/>
    <w:rsid w:val="009A1F7A"/>
    <w:rsid w:val="009A29DD"/>
    <w:rsid w:val="009A2E24"/>
    <w:rsid w:val="009A2EE4"/>
    <w:rsid w:val="009A2F07"/>
    <w:rsid w:val="009A3B4F"/>
    <w:rsid w:val="009A4334"/>
    <w:rsid w:val="009A5F7D"/>
    <w:rsid w:val="009A6082"/>
    <w:rsid w:val="009A60F6"/>
    <w:rsid w:val="009A664D"/>
    <w:rsid w:val="009A6B7B"/>
    <w:rsid w:val="009A7F75"/>
    <w:rsid w:val="009B01BD"/>
    <w:rsid w:val="009B1D13"/>
    <w:rsid w:val="009B1D9F"/>
    <w:rsid w:val="009B1E2A"/>
    <w:rsid w:val="009B20BF"/>
    <w:rsid w:val="009B26C7"/>
    <w:rsid w:val="009B33CB"/>
    <w:rsid w:val="009B3FB2"/>
    <w:rsid w:val="009B4338"/>
    <w:rsid w:val="009B4942"/>
    <w:rsid w:val="009B4B3A"/>
    <w:rsid w:val="009B4F65"/>
    <w:rsid w:val="009B5026"/>
    <w:rsid w:val="009B5126"/>
    <w:rsid w:val="009B5B53"/>
    <w:rsid w:val="009B6768"/>
    <w:rsid w:val="009C0D60"/>
    <w:rsid w:val="009C0FD7"/>
    <w:rsid w:val="009C3D03"/>
    <w:rsid w:val="009C3FC8"/>
    <w:rsid w:val="009C4426"/>
    <w:rsid w:val="009C45CA"/>
    <w:rsid w:val="009C48AA"/>
    <w:rsid w:val="009C535E"/>
    <w:rsid w:val="009C5888"/>
    <w:rsid w:val="009C5CD7"/>
    <w:rsid w:val="009C5FF7"/>
    <w:rsid w:val="009C6320"/>
    <w:rsid w:val="009C785C"/>
    <w:rsid w:val="009C7C43"/>
    <w:rsid w:val="009C7D22"/>
    <w:rsid w:val="009C7D8E"/>
    <w:rsid w:val="009D0705"/>
    <w:rsid w:val="009D0E4A"/>
    <w:rsid w:val="009D1B63"/>
    <w:rsid w:val="009D1C41"/>
    <w:rsid w:val="009D21B4"/>
    <w:rsid w:val="009D2A9B"/>
    <w:rsid w:val="009D2C68"/>
    <w:rsid w:val="009D2EE0"/>
    <w:rsid w:val="009D3330"/>
    <w:rsid w:val="009D39F2"/>
    <w:rsid w:val="009D3E44"/>
    <w:rsid w:val="009D5145"/>
    <w:rsid w:val="009D543D"/>
    <w:rsid w:val="009D5A7D"/>
    <w:rsid w:val="009D6243"/>
    <w:rsid w:val="009D67FD"/>
    <w:rsid w:val="009D6AAF"/>
    <w:rsid w:val="009D6F08"/>
    <w:rsid w:val="009D6F24"/>
    <w:rsid w:val="009D6FD2"/>
    <w:rsid w:val="009D713D"/>
    <w:rsid w:val="009D7425"/>
    <w:rsid w:val="009D75A1"/>
    <w:rsid w:val="009E0B11"/>
    <w:rsid w:val="009E0C0E"/>
    <w:rsid w:val="009E1AD0"/>
    <w:rsid w:val="009E1AFD"/>
    <w:rsid w:val="009E2389"/>
    <w:rsid w:val="009E2685"/>
    <w:rsid w:val="009E2C9F"/>
    <w:rsid w:val="009E316F"/>
    <w:rsid w:val="009E3175"/>
    <w:rsid w:val="009E377A"/>
    <w:rsid w:val="009E3B1C"/>
    <w:rsid w:val="009E4315"/>
    <w:rsid w:val="009E4423"/>
    <w:rsid w:val="009E49DC"/>
    <w:rsid w:val="009E4D10"/>
    <w:rsid w:val="009E4DDF"/>
    <w:rsid w:val="009E5ACD"/>
    <w:rsid w:val="009E76C7"/>
    <w:rsid w:val="009E789D"/>
    <w:rsid w:val="009F0730"/>
    <w:rsid w:val="009F0772"/>
    <w:rsid w:val="009F087D"/>
    <w:rsid w:val="009F1338"/>
    <w:rsid w:val="009F13BF"/>
    <w:rsid w:val="009F164F"/>
    <w:rsid w:val="009F19B7"/>
    <w:rsid w:val="009F1D5E"/>
    <w:rsid w:val="009F20EC"/>
    <w:rsid w:val="009F2109"/>
    <w:rsid w:val="009F2789"/>
    <w:rsid w:val="009F2C2A"/>
    <w:rsid w:val="009F2DFF"/>
    <w:rsid w:val="009F374B"/>
    <w:rsid w:val="009F3DB9"/>
    <w:rsid w:val="009F3E10"/>
    <w:rsid w:val="009F4031"/>
    <w:rsid w:val="009F542B"/>
    <w:rsid w:val="009F58C8"/>
    <w:rsid w:val="009F6B85"/>
    <w:rsid w:val="009F6DC1"/>
    <w:rsid w:val="009F72DA"/>
    <w:rsid w:val="009F736C"/>
    <w:rsid w:val="009F7797"/>
    <w:rsid w:val="009F7B66"/>
    <w:rsid w:val="00A00255"/>
    <w:rsid w:val="00A003D6"/>
    <w:rsid w:val="00A00452"/>
    <w:rsid w:val="00A009CB"/>
    <w:rsid w:val="00A00DD2"/>
    <w:rsid w:val="00A00E25"/>
    <w:rsid w:val="00A0167D"/>
    <w:rsid w:val="00A01DED"/>
    <w:rsid w:val="00A01F4B"/>
    <w:rsid w:val="00A02368"/>
    <w:rsid w:val="00A0286D"/>
    <w:rsid w:val="00A02EC0"/>
    <w:rsid w:val="00A0350F"/>
    <w:rsid w:val="00A03666"/>
    <w:rsid w:val="00A043B2"/>
    <w:rsid w:val="00A05554"/>
    <w:rsid w:val="00A05CD0"/>
    <w:rsid w:val="00A05E24"/>
    <w:rsid w:val="00A06323"/>
    <w:rsid w:val="00A064C3"/>
    <w:rsid w:val="00A073ED"/>
    <w:rsid w:val="00A078BD"/>
    <w:rsid w:val="00A07F5D"/>
    <w:rsid w:val="00A10580"/>
    <w:rsid w:val="00A106C7"/>
    <w:rsid w:val="00A10F76"/>
    <w:rsid w:val="00A1108A"/>
    <w:rsid w:val="00A11330"/>
    <w:rsid w:val="00A1151C"/>
    <w:rsid w:val="00A119F6"/>
    <w:rsid w:val="00A11A2B"/>
    <w:rsid w:val="00A11E7C"/>
    <w:rsid w:val="00A12EA6"/>
    <w:rsid w:val="00A13276"/>
    <w:rsid w:val="00A13A7A"/>
    <w:rsid w:val="00A145A2"/>
    <w:rsid w:val="00A1480E"/>
    <w:rsid w:val="00A14EB4"/>
    <w:rsid w:val="00A1524D"/>
    <w:rsid w:val="00A15856"/>
    <w:rsid w:val="00A15B86"/>
    <w:rsid w:val="00A15EDD"/>
    <w:rsid w:val="00A16366"/>
    <w:rsid w:val="00A16AE4"/>
    <w:rsid w:val="00A16C5A"/>
    <w:rsid w:val="00A17167"/>
    <w:rsid w:val="00A17B89"/>
    <w:rsid w:val="00A17CAC"/>
    <w:rsid w:val="00A2078E"/>
    <w:rsid w:val="00A207D8"/>
    <w:rsid w:val="00A20A94"/>
    <w:rsid w:val="00A2102C"/>
    <w:rsid w:val="00A2124D"/>
    <w:rsid w:val="00A21587"/>
    <w:rsid w:val="00A21BA5"/>
    <w:rsid w:val="00A226C0"/>
    <w:rsid w:val="00A22847"/>
    <w:rsid w:val="00A22D65"/>
    <w:rsid w:val="00A23268"/>
    <w:rsid w:val="00A23EF3"/>
    <w:rsid w:val="00A23FE2"/>
    <w:rsid w:val="00A24001"/>
    <w:rsid w:val="00A24234"/>
    <w:rsid w:val="00A2475D"/>
    <w:rsid w:val="00A25E5E"/>
    <w:rsid w:val="00A25E80"/>
    <w:rsid w:val="00A261E5"/>
    <w:rsid w:val="00A26C53"/>
    <w:rsid w:val="00A30060"/>
    <w:rsid w:val="00A30825"/>
    <w:rsid w:val="00A30F7E"/>
    <w:rsid w:val="00A31172"/>
    <w:rsid w:val="00A313DE"/>
    <w:rsid w:val="00A31514"/>
    <w:rsid w:val="00A318F9"/>
    <w:rsid w:val="00A31F21"/>
    <w:rsid w:val="00A32B08"/>
    <w:rsid w:val="00A32DC0"/>
    <w:rsid w:val="00A3344C"/>
    <w:rsid w:val="00A336FC"/>
    <w:rsid w:val="00A33BC4"/>
    <w:rsid w:val="00A33C08"/>
    <w:rsid w:val="00A33EB5"/>
    <w:rsid w:val="00A34F80"/>
    <w:rsid w:val="00A35062"/>
    <w:rsid w:val="00A35C04"/>
    <w:rsid w:val="00A35D83"/>
    <w:rsid w:val="00A36005"/>
    <w:rsid w:val="00A36618"/>
    <w:rsid w:val="00A3708F"/>
    <w:rsid w:val="00A406F1"/>
    <w:rsid w:val="00A407DD"/>
    <w:rsid w:val="00A40BAA"/>
    <w:rsid w:val="00A40EE2"/>
    <w:rsid w:val="00A4148F"/>
    <w:rsid w:val="00A415A7"/>
    <w:rsid w:val="00A41A1E"/>
    <w:rsid w:val="00A42605"/>
    <w:rsid w:val="00A42B5A"/>
    <w:rsid w:val="00A42C15"/>
    <w:rsid w:val="00A42EA3"/>
    <w:rsid w:val="00A43016"/>
    <w:rsid w:val="00A430EF"/>
    <w:rsid w:val="00A434AB"/>
    <w:rsid w:val="00A43986"/>
    <w:rsid w:val="00A43AEF"/>
    <w:rsid w:val="00A440B7"/>
    <w:rsid w:val="00A44633"/>
    <w:rsid w:val="00A450B3"/>
    <w:rsid w:val="00A450D0"/>
    <w:rsid w:val="00A4683B"/>
    <w:rsid w:val="00A468EF"/>
    <w:rsid w:val="00A4728F"/>
    <w:rsid w:val="00A473D1"/>
    <w:rsid w:val="00A47448"/>
    <w:rsid w:val="00A47800"/>
    <w:rsid w:val="00A504D4"/>
    <w:rsid w:val="00A5087B"/>
    <w:rsid w:val="00A50B5A"/>
    <w:rsid w:val="00A51265"/>
    <w:rsid w:val="00A51A88"/>
    <w:rsid w:val="00A51DAC"/>
    <w:rsid w:val="00A527C6"/>
    <w:rsid w:val="00A527E9"/>
    <w:rsid w:val="00A52AC3"/>
    <w:rsid w:val="00A52C48"/>
    <w:rsid w:val="00A52F08"/>
    <w:rsid w:val="00A531C2"/>
    <w:rsid w:val="00A537CD"/>
    <w:rsid w:val="00A53B64"/>
    <w:rsid w:val="00A53CC2"/>
    <w:rsid w:val="00A53CCD"/>
    <w:rsid w:val="00A54338"/>
    <w:rsid w:val="00A543AD"/>
    <w:rsid w:val="00A54683"/>
    <w:rsid w:val="00A54B4F"/>
    <w:rsid w:val="00A54B93"/>
    <w:rsid w:val="00A552EE"/>
    <w:rsid w:val="00A55D3D"/>
    <w:rsid w:val="00A5612D"/>
    <w:rsid w:val="00A5632B"/>
    <w:rsid w:val="00A56775"/>
    <w:rsid w:val="00A56CD4"/>
    <w:rsid w:val="00A56D16"/>
    <w:rsid w:val="00A56E7C"/>
    <w:rsid w:val="00A56E95"/>
    <w:rsid w:val="00A57B99"/>
    <w:rsid w:val="00A57D88"/>
    <w:rsid w:val="00A57F21"/>
    <w:rsid w:val="00A60024"/>
    <w:rsid w:val="00A60262"/>
    <w:rsid w:val="00A6057A"/>
    <w:rsid w:val="00A60D8A"/>
    <w:rsid w:val="00A614BD"/>
    <w:rsid w:val="00A61757"/>
    <w:rsid w:val="00A61B51"/>
    <w:rsid w:val="00A61C1B"/>
    <w:rsid w:val="00A61F37"/>
    <w:rsid w:val="00A620C0"/>
    <w:rsid w:val="00A62CD4"/>
    <w:rsid w:val="00A63255"/>
    <w:rsid w:val="00A63698"/>
    <w:rsid w:val="00A63A47"/>
    <w:rsid w:val="00A63EFF"/>
    <w:rsid w:val="00A640C1"/>
    <w:rsid w:val="00A64E7A"/>
    <w:rsid w:val="00A64F8B"/>
    <w:rsid w:val="00A64FC9"/>
    <w:rsid w:val="00A66221"/>
    <w:rsid w:val="00A66340"/>
    <w:rsid w:val="00A6666F"/>
    <w:rsid w:val="00A669A9"/>
    <w:rsid w:val="00A66AFC"/>
    <w:rsid w:val="00A6725D"/>
    <w:rsid w:val="00A67455"/>
    <w:rsid w:val="00A70A5E"/>
    <w:rsid w:val="00A711D8"/>
    <w:rsid w:val="00A72115"/>
    <w:rsid w:val="00A72AFA"/>
    <w:rsid w:val="00A73029"/>
    <w:rsid w:val="00A73079"/>
    <w:rsid w:val="00A731AA"/>
    <w:rsid w:val="00A734F6"/>
    <w:rsid w:val="00A738FE"/>
    <w:rsid w:val="00A73D65"/>
    <w:rsid w:val="00A73E68"/>
    <w:rsid w:val="00A74BE7"/>
    <w:rsid w:val="00A74C87"/>
    <w:rsid w:val="00A75371"/>
    <w:rsid w:val="00A754CB"/>
    <w:rsid w:val="00A75A79"/>
    <w:rsid w:val="00A760AB"/>
    <w:rsid w:val="00A76153"/>
    <w:rsid w:val="00A7728E"/>
    <w:rsid w:val="00A7760C"/>
    <w:rsid w:val="00A803BE"/>
    <w:rsid w:val="00A80CD7"/>
    <w:rsid w:val="00A80DD9"/>
    <w:rsid w:val="00A81211"/>
    <w:rsid w:val="00A81C66"/>
    <w:rsid w:val="00A820DD"/>
    <w:rsid w:val="00A82BF4"/>
    <w:rsid w:val="00A8350A"/>
    <w:rsid w:val="00A83845"/>
    <w:rsid w:val="00A84FC3"/>
    <w:rsid w:val="00A8530E"/>
    <w:rsid w:val="00A853A4"/>
    <w:rsid w:val="00A861C5"/>
    <w:rsid w:val="00A86281"/>
    <w:rsid w:val="00A862FC"/>
    <w:rsid w:val="00A86589"/>
    <w:rsid w:val="00A866C6"/>
    <w:rsid w:val="00A872C0"/>
    <w:rsid w:val="00A90778"/>
    <w:rsid w:val="00A90834"/>
    <w:rsid w:val="00A90F65"/>
    <w:rsid w:val="00A91C75"/>
    <w:rsid w:val="00A91E05"/>
    <w:rsid w:val="00A920D1"/>
    <w:rsid w:val="00A9225D"/>
    <w:rsid w:val="00A927FA"/>
    <w:rsid w:val="00A929CA"/>
    <w:rsid w:val="00A92F29"/>
    <w:rsid w:val="00A93053"/>
    <w:rsid w:val="00A94774"/>
    <w:rsid w:val="00A947B5"/>
    <w:rsid w:val="00A947F3"/>
    <w:rsid w:val="00A9480D"/>
    <w:rsid w:val="00A953B8"/>
    <w:rsid w:val="00A958B0"/>
    <w:rsid w:val="00A95F47"/>
    <w:rsid w:val="00A9658C"/>
    <w:rsid w:val="00A96A66"/>
    <w:rsid w:val="00A96AD3"/>
    <w:rsid w:val="00A97886"/>
    <w:rsid w:val="00A978CD"/>
    <w:rsid w:val="00A97A52"/>
    <w:rsid w:val="00AA02AB"/>
    <w:rsid w:val="00AA0936"/>
    <w:rsid w:val="00AA0E5C"/>
    <w:rsid w:val="00AA1053"/>
    <w:rsid w:val="00AA142E"/>
    <w:rsid w:val="00AA1BB9"/>
    <w:rsid w:val="00AA1DAA"/>
    <w:rsid w:val="00AA2748"/>
    <w:rsid w:val="00AA3404"/>
    <w:rsid w:val="00AA35AC"/>
    <w:rsid w:val="00AA42E6"/>
    <w:rsid w:val="00AA529F"/>
    <w:rsid w:val="00AA56B8"/>
    <w:rsid w:val="00AA720F"/>
    <w:rsid w:val="00AA735F"/>
    <w:rsid w:val="00AA77B5"/>
    <w:rsid w:val="00AA7EB4"/>
    <w:rsid w:val="00AB0007"/>
    <w:rsid w:val="00AB032E"/>
    <w:rsid w:val="00AB0591"/>
    <w:rsid w:val="00AB089E"/>
    <w:rsid w:val="00AB0C8E"/>
    <w:rsid w:val="00AB1DBE"/>
    <w:rsid w:val="00AB20B0"/>
    <w:rsid w:val="00AB2A07"/>
    <w:rsid w:val="00AB3E62"/>
    <w:rsid w:val="00AB45FE"/>
    <w:rsid w:val="00AB4606"/>
    <w:rsid w:val="00AB4944"/>
    <w:rsid w:val="00AB5BE6"/>
    <w:rsid w:val="00AB6612"/>
    <w:rsid w:val="00AB68CA"/>
    <w:rsid w:val="00AB6C66"/>
    <w:rsid w:val="00AB6D50"/>
    <w:rsid w:val="00AB6D96"/>
    <w:rsid w:val="00AB730B"/>
    <w:rsid w:val="00AB773F"/>
    <w:rsid w:val="00AC050A"/>
    <w:rsid w:val="00AC08F3"/>
    <w:rsid w:val="00AC121D"/>
    <w:rsid w:val="00AC1543"/>
    <w:rsid w:val="00AC1B57"/>
    <w:rsid w:val="00AC1D7C"/>
    <w:rsid w:val="00AC2116"/>
    <w:rsid w:val="00AC21BE"/>
    <w:rsid w:val="00AC264A"/>
    <w:rsid w:val="00AC26A8"/>
    <w:rsid w:val="00AC28DB"/>
    <w:rsid w:val="00AC292F"/>
    <w:rsid w:val="00AC2A91"/>
    <w:rsid w:val="00AC3078"/>
    <w:rsid w:val="00AC3957"/>
    <w:rsid w:val="00AC3ECD"/>
    <w:rsid w:val="00AC3F8A"/>
    <w:rsid w:val="00AC4C5C"/>
    <w:rsid w:val="00AC511A"/>
    <w:rsid w:val="00AC529F"/>
    <w:rsid w:val="00AC54A0"/>
    <w:rsid w:val="00AC569B"/>
    <w:rsid w:val="00AC61E9"/>
    <w:rsid w:val="00AC6DE9"/>
    <w:rsid w:val="00AD0787"/>
    <w:rsid w:val="00AD1305"/>
    <w:rsid w:val="00AD1842"/>
    <w:rsid w:val="00AD19AF"/>
    <w:rsid w:val="00AD1A53"/>
    <w:rsid w:val="00AD1C17"/>
    <w:rsid w:val="00AD226D"/>
    <w:rsid w:val="00AD28FA"/>
    <w:rsid w:val="00AD2C65"/>
    <w:rsid w:val="00AD3C78"/>
    <w:rsid w:val="00AD3D3C"/>
    <w:rsid w:val="00AD3D57"/>
    <w:rsid w:val="00AD4225"/>
    <w:rsid w:val="00AD4973"/>
    <w:rsid w:val="00AD49BD"/>
    <w:rsid w:val="00AD4B3A"/>
    <w:rsid w:val="00AD57AC"/>
    <w:rsid w:val="00AD5E20"/>
    <w:rsid w:val="00AD64DA"/>
    <w:rsid w:val="00AD6ED2"/>
    <w:rsid w:val="00AD7782"/>
    <w:rsid w:val="00AD7D9A"/>
    <w:rsid w:val="00AE024A"/>
    <w:rsid w:val="00AE0D7F"/>
    <w:rsid w:val="00AE0D84"/>
    <w:rsid w:val="00AE0DD0"/>
    <w:rsid w:val="00AE0F7C"/>
    <w:rsid w:val="00AE1D3B"/>
    <w:rsid w:val="00AE27AE"/>
    <w:rsid w:val="00AE2807"/>
    <w:rsid w:val="00AE2A00"/>
    <w:rsid w:val="00AE2D6C"/>
    <w:rsid w:val="00AE2F10"/>
    <w:rsid w:val="00AE3258"/>
    <w:rsid w:val="00AE32CA"/>
    <w:rsid w:val="00AE341B"/>
    <w:rsid w:val="00AE39CD"/>
    <w:rsid w:val="00AE3C7B"/>
    <w:rsid w:val="00AE50AE"/>
    <w:rsid w:val="00AE51D9"/>
    <w:rsid w:val="00AE54D4"/>
    <w:rsid w:val="00AE5A65"/>
    <w:rsid w:val="00AE66FB"/>
    <w:rsid w:val="00AE6C50"/>
    <w:rsid w:val="00AE7127"/>
    <w:rsid w:val="00AE7CCB"/>
    <w:rsid w:val="00AF05A3"/>
    <w:rsid w:val="00AF0E3E"/>
    <w:rsid w:val="00AF119E"/>
    <w:rsid w:val="00AF1B55"/>
    <w:rsid w:val="00AF1BA7"/>
    <w:rsid w:val="00AF1F86"/>
    <w:rsid w:val="00AF2967"/>
    <w:rsid w:val="00AF3411"/>
    <w:rsid w:val="00AF3939"/>
    <w:rsid w:val="00AF469A"/>
    <w:rsid w:val="00AF4934"/>
    <w:rsid w:val="00AF4988"/>
    <w:rsid w:val="00AF49A4"/>
    <w:rsid w:val="00AF65DF"/>
    <w:rsid w:val="00AF67D4"/>
    <w:rsid w:val="00AF6BAE"/>
    <w:rsid w:val="00AF74D3"/>
    <w:rsid w:val="00AF7EE1"/>
    <w:rsid w:val="00B000EE"/>
    <w:rsid w:val="00B00A7A"/>
    <w:rsid w:val="00B00AA2"/>
    <w:rsid w:val="00B00B00"/>
    <w:rsid w:val="00B00DE5"/>
    <w:rsid w:val="00B01423"/>
    <w:rsid w:val="00B0218F"/>
    <w:rsid w:val="00B024A1"/>
    <w:rsid w:val="00B02663"/>
    <w:rsid w:val="00B02BE2"/>
    <w:rsid w:val="00B02ED6"/>
    <w:rsid w:val="00B03340"/>
    <w:rsid w:val="00B03497"/>
    <w:rsid w:val="00B034AE"/>
    <w:rsid w:val="00B04CE8"/>
    <w:rsid w:val="00B05CC9"/>
    <w:rsid w:val="00B06333"/>
    <w:rsid w:val="00B064BA"/>
    <w:rsid w:val="00B0697B"/>
    <w:rsid w:val="00B07A98"/>
    <w:rsid w:val="00B07ADF"/>
    <w:rsid w:val="00B1006A"/>
    <w:rsid w:val="00B1021D"/>
    <w:rsid w:val="00B102B4"/>
    <w:rsid w:val="00B107C5"/>
    <w:rsid w:val="00B10ACC"/>
    <w:rsid w:val="00B10BA6"/>
    <w:rsid w:val="00B1181A"/>
    <w:rsid w:val="00B11B26"/>
    <w:rsid w:val="00B11C65"/>
    <w:rsid w:val="00B11D45"/>
    <w:rsid w:val="00B11E33"/>
    <w:rsid w:val="00B125FA"/>
    <w:rsid w:val="00B127F8"/>
    <w:rsid w:val="00B12F9C"/>
    <w:rsid w:val="00B131B1"/>
    <w:rsid w:val="00B136C1"/>
    <w:rsid w:val="00B142E8"/>
    <w:rsid w:val="00B1527A"/>
    <w:rsid w:val="00B160C5"/>
    <w:rsid w:val="00B173B9"/>
    <w:rsid w:val="00B17A25"/>
    <w:rsid w:val="00B17D1C"/>
    <w:rsid w:val="00B21081"/>
    <w:rsid w:val="00B217F3"/>
    <w:rsid w:val="00B21A0C"/>
    <w:rsid w:val="00B21D1B"/>
    <w:rsid w:val="00B21EBD"/>
    <w:rsid w:val="00B21FD4"/>
    <w:rsid w:val="00B22939"/>
    <w:rsid w:val="00B22B33"/>
    <w:rsid w:val="00B23BB8"/>
    <w:rsid w:val="00B23D5F"/>
    <w:rsid w:val="00B23F7C"/>
    <w:rsid w:val="00B24254"/>
    <w:rsid w:val="00B2432C"/>
    <w:rsid w:val="00B24BCB"/>
    <w:rsid w:val="00B24C60"/>
    <w:rsid w:val="00B24CA3"/>
    <w:rsid w:val="00B24D58"/>
    <w:rsid w:val="00B255B0"/>
    <w:rsid w:val="00B255BA"/>
    <w:rsid w:val="00B25A9C"/>
    <w:rsid w:val="00B25F9B"/>
    <w:rsid w:val="00B26238"/>
    <w:rsid w:val="00B263BB"/>
    <w:rsid w:val="00B266D8"/>
    <w:rsid w:val="00B2680B"/>
    <w:rsid w:val="00B27E1C"/>
    <w:rsid w:val="00B30205"/>
    <w:rsid w:val="00B30A5E"/>
    <w:rsid w:val="00B315A3"/>
    <w:rsid w:val="00B320BC"/>
    <w:rsid w:val="00B3307E"/>
    <w:rsid w:val="00B330C7"/>
    <w:rsid w:val="00B33146"/>
    <w:rsid w:val="00B3385B"/>
    <w:rsid w:val="00B3469D"/>
    <w:rsid w:val="00B34AE2"/>
    <w:rsid w:val="00B34D4A"/>
    <w:rsid w:val="00B3555B"/>
    <w:rsid w:val="00B358DE"/>
    <w:rsid w:val="00B35BA7"/>
    <w:rsid w:val="00B36134"/>
    <w:rsid w:val="00B36A5E"/>
    <w:rsid w:val="00B36F9A"/>
    <w:rsid w:val="00B37177"/>
    <w:rsid w:val="00B37820"/>
    <w:rsid w:val="00B40121"/>
    <w:rsid w:val="00B40EE6"/>
    <w:rsid w:val="00B41BCC"/>
    <w:rsid w:val="00B42124"/>
    <w:rsid w:val="00B42882"/>
    <w:rsid w:val="00B42BA4"/>
    <w:rsid w:val="00B430FC"/>
    <w:rsid w:val="00B43924"/>
    <w:rsid w:val="00B44641"/>
    <w:rsid w:val="00B44A11"/>
    <w:rsid w:val="00B44B39"/>
    <w:rsid w:val="00B44E40"/>
    <w:rsid w:val="00B45145"/>
    <w:rsid w:val="00B45417"/>
    <w:rsid w:val="00B46069"/>
    <w:rsid w:val="00B465EB"/>
    <w:rsid w:val="00B46673"/>
    <w:rsid w:val="00B472D8"/>
    <w:rsid w:val="00B506CF"/>
    <w:rsid w:val="00B50768"/>
    <w:rsid w:val="00B50C19"/>
    <w:rsid w:val="00B51BA7"/>
    <w:rsid w:val="00B52508"/>
    <w:rsid w:val="00B5277F"/>
    <w:rsid w:val="00B53D23"/>
    <w:rsid w:val="00B5424D"/>
    <w:rsid w:val="00B54A99"/>
    <w:rsid w:val="00B54AC9"/>
    <w:rsid w:val="00B54B5E"/>
    <w:rsid w:val="00B550F9"/>
    <w:rsid w:val="00B55C66"/>
    <w:rsid w:val="00B565B1"/>
    <w:rsid w:val="00B565B4"/>
    <w:rsid w:val="00B566F3"/>
    <w:rsid w:val="00B56879"/>
    <w:rsid w:val="00B56BB3"/>
    <w:rsid w:val="00B5744C"/>
    <w:rsid w:val="00B601B5"/>
    <w:rsid w:val="00B60360"/>
    <w:rsid w:val="00B60425"/>
    <w:rsid w:val="00B60F39"/>
    <w:rsid w:val="00B60F82"/>
    <w:rsid w:val="00B61445"/>
    <w:rsid w:val="00B618E7"/>
    <w:rsid w:val="00B61ACF"/>
    <w:rsid w:val="00B626D7"/>
    <w:rsid w:val="00B62C0B"/>
    <w:rsid w:val="00B632CA"/>
    <w:rsid w:val="00B6413A"/>
    <w:rsid w:val="00B647FD"/>
    <w:rsid w:val="00B64D11"/>
    <w:rsid w:val="00B65195"/>
    <w:rsid w:val="00B652F6"/>
    <w:rsid w:val="00B65577"/>
    <w:rsid w:val="00B65753"/>
    <w:rsid w:val="00B6597D"/>
    <w:rsid w:val="00B65B36"/>
    <w:rsid w:val="00B65D33"/>
    <w:rsid w:val="00B660ED"/>
    <w:rsid w:val="00B66454"/>
    <w:rsid w:val="00B67000"/>
    <w:rsid w:val="00B67BDA"/>
    <w:rsid w:val="00B67FB5"/>
    <w:rsid w:val="00B70990"/>
    <w:rsid w:val="00B70E42"/>
    <w:rsid w:val="00B71419"/>
    <w:rsid w:val="00B716F5"/>
    <w:rsid w:val="00B72588"/>
    <w:rsid w:val="00B72CCE"/>
    <w:rsid w:val="00B73418"/>
    <w:rsid w:val="00B73BB1"/>
    <w:rsid w:val="00B741AD"/>
    <w:rsid w:val="00B743E5"/>
    <w:rsid w:val="00B74556"/>
    <w:rsid w:val="00B759EA"/>
    <w:rsid w:val="00B75B83"/>
    <w:rsid w:val="00B75F09"/>
    <w:rsid w:val="00B765AB"/>
    <w:rsid w:val="00B76CEC"/>
    <w:rsid w:val="00B77386"/>
    <w:rsid w:val="00B80706"/>
    <w:rsid w:val="00B809CB"/>
    <w:rsid w:val="00B80B3B"/>
    <w:rsid w:val="00B80F44"/>
    <w:rsid w:val="00B827C4"/>
    <w:rsid w:val="00B829A8"/>
    <w:rsid w:val="00B832F8"/>
    <w:rsid w:val="00B838A3"/>
    <w:rsid w:val="00B83A08"/>
    <w:rsid w:val="00B8431B"/>
    <w:rsid w:val="00B84C28"/>
    <w:rsid w:val="00B84E42"/>
    <w:rsid w:val="00B85091"/>
    <w:rsid w:val="00B8555B"/>
    <w:rsid w:val="00B85899"/>
    <w:rsid w:val="00B8625E"/>
    <w:rsid w:val="00B870B3"/>
    <w:rsid w:val="00B874F3"/>
    <w:rsid w:val="00B87940"/>
    <w:rsid w:val="00B913F9"/>
    <w:rsid w:val="00B914E9"/>
    <w:rsid w:val="00B91511"/>
    <w:rsid w:val="00B915E6"/>
    <w:rsid w:val="00B927D4"/>
    <w:rsid w:val="00B93122"/>
    <w:rsid w:val="00B9397D"/>
    <w:rsid w:val="00B939B3"/>
    <w:rsid w:val="00B93ED1"/>
    <w:rsid w:val="00B940CE"/>
    <w:rsid w:val="00B94C55"/>
    <w:rsid w:val="00B9541E"/>
    <w:rsid w:val="00B95D27"/>
    <w:rsid w:val="00B962F9"/>
    <w:rsid w:val="00B962FC"/>
    <w:rsid w:val="00B966C8"/>
    <w:rsid w:val="00B96E33"/>
    <w:rsid w:val="00B9792D"/>
    <w:rsid w:val="00B97C15"/>
    <w:rsid w:val="00B97E72"/>
    <w:rsid w:val="00BA0110"/>
    <w:rsid w:val="00BA03F4"/>
    <w:rsid w:val="00BA0606"/>
    <w:rsid w:val="00BA0660"/>
    <w:rsid w:val="00BA06F3"/>
    <w:rsid w:val="00BA10A2"/>
    <w:rsid w:val="00BA1175"/>
    <w:rsid w:val="00BA1229"/>
    <w:rsid w:val="00BA1A42"/>
    <w:rsid w:val="00BA1D9A"/>
    <w:rsid w:val="00BA22A8"/>
    <w:rsid w:val="00BA2F01"/>
    <w:rsid w:val="00BA309B"/>
    <w:rsid w:val="00BA32EE"/>
    <w:rsid w:val="00BA3645"/>
    <w:rsid w:val="00BA3B01"/>
    <w:rsid w:val="00BA4AFE"/>
    <w:rsid w:val="00BA4CA7"/>
    <w:rsid w:val="00BA52C8"/>
    <w:rsid w:val="00BA5B65"/>
    <w:rsid w:val="00BA5BE3"/>
    <w:rsid w:val="00BA5E81"/>
    <w:rsid w:val="00BA632F"/>
    <w:rsid w:val="00BA6AE4"/>
    <w:rsid w:val="00BA6D0F"/>
    <w:rsid w:val="00BA74F5"/>
    <w:rsid w:val="00BA765E"/>
    <w:rsid w:val="00BA7E91"/>
    <w:rsid w:val="00BB1754"/>
    <w:rsid w:val="00BB238B"/>
    <w:rsid w:val="00BB2422"/>
    <w:rsid w:val="00BB381F"/>
    <w:rsid w:val="00BB39B3"/>
    <w:rsid w:val="00BB428A"/>
    <w:rsid w:val="00BB4C57"/>
    <w:rsid w:val="00BB5029"/>
    <w:rsid w:val="00BB50A7"/>
    <w:rsid w:val="00BB539C"/>
    <w:rsid w:val="00BB539D"/>
    <w:rsid w:val="00BB6ABC"/>
    <w:rsid w:val="00BB78D1"/>
    <w:rsid w:val="00BB78ED"/>
    <w:rsid w:val="00BB7AA7"/>
    <w:rsid w:val="00BB7DA9"/>
    <w:rsid w:val="00BB7F5F"/>
    <w:rsid w:val="00BC149A"/>
    <w:rsid w:val="00BC14C2"/>
    <w:rsid w:val="00BC14CC"/>
    <w:rsid w:val="00BC1ED0"/>
    <w:rsid w:val="00BC24E9"/>
    <w:rsid w:val="00BC2597"/>
    <w:rsid w:val="00BC2DB0"/>
    <w:rsid w:val="00BC2E5D"/>
    <w:rsid w:val="00BC4197"/>
    <w:rsid w:val="00BC43F7"/>
    <w:rsid w:val="00BC6251"/>
    <w:rsid w:val="00BC6374"/>
    <w:rsid w:val="00BC72C2"/>
    <w:rsid w:val="00BD046C"/>
    <w:rsid w:val="00BD0CED"/>
    <w:rsid w:val="00BD13A1"/>
    <w:rsid w:val="00BD13D6"/>
    <w:rsid w:val="00BD1E95"/>
    <w:rsid w:val="00BD3CB6"/>
    <w:rsid w:val="00BD4132"/>
    <w:rsid w:val="00BD4931"/>
    <w:rsid w:val="00BD5135"/>
    <w:rsid w:val="00BD5A03"/>
    <w:rsid w:val="00BD5E03"/>
    <w:rsid w:val="00BD6032"/>
    <w:rsid w:val="00BD6EC9"/>
    <w:rsid w:val="00BD74EB"/>
    <w:rsid w:val="00BD7BCE"/>
    <w:rsid w:val="00BE032B"/>
    <w:rsid w:val="00BE07CF"/>
    <w:rsid w:val="00BE10FB"/>
    <w:rsid w:val="00BE16A6"/>
    <w:rsid w:val="00BE24A1"/>
    <w:rsid w:val="00BE3111"/>
    <w:rsid w:val="00BE31C1"/>
    <w:rsid w:val="00BE329D"/>
    <w:rsid w:val="00BE364B"/>
    <w:rsid w:val="00BE365B"/>
    <w:rsid w:val="00BE37C0"/>
    <w:rsid w:val="00BE3B97"/>
    <w:rsid w:val="00BE4159"/>
    <w:rsid w:val="00BE42AE"/>
    <w:rsid w:val="00BE4837"/>
    <w:rsid w:val="00BE4D9A"/>
    <w:rsid w:val="00BE54C7"/>
    <w:rsid w:val="00BE6609"/>
    <w:rsid w:val="00BE6C5C"/>
    <w:rsid w:val="00BE7744"/>
    <w:rsid w:val="00BF0013"/>
    <w:rsid w:val="00BF0151"/>
    <w:rsid w:val="00BF04A5"/>
    <w:rsid w:val="00BF091C"/>
    <w:rsid w:val="00BF115F"/>
    <w:rsid w:val="00BF1B11"/>
    <w:rsid w:val="00BF1E8A"/>
    <w:rsid w:val="00BF21EB"/>
    <w:rsid w:val="00BF2B2F"/>
    <w:rsid w:val="00BF2BCC"/>
    <w:rsid w:val="00BF3516"/>
    <w:rsid w:val="00BF3917"/>
    <w:rsid w:val="00BF442C"/>
    <w:rsid w:val="00BF5268"/>
    <w:rsid w:val="00BF5368"/>
    <w:rsid w:val="00BF57AB"/>
    <w:rsid w:val="00BF5986"/>
    <w:rsid w:val="00BF5A8A"/>
    <w:rsid w:val="00BF6B09"/>
    <w:rsid w:val="00BF7BD1"/>
    <w:rsid w:val="00C00367"/>
    <w:rsid w:val="00C006B7"/>
    <w:rsid w:val="00C009C0"/>
    <w:rsid w:val="00C00A64"/>
    <w:rsid w:val="00C01219"/>
    <w:rsid w:val="00C012F5"/>
    <w:rsid w:val="00C01535"/>
    <w:rsid w:val="00C015F7"/>
    <w:rsid w:val="00C0292B"/>
    <w:rsid w:val="00C03471"/>
    <w:rsid w:val="00C0555C"/>
    <w:rsid w:val="00C0617C"/>
    <w:rsid w:val="00C0698E"/>
    <w:rsid w:val="00C07438"/>
    <w:rsid w:val="00C07D91"/>
    <w:rsid w:val="00C10019"/>
    <w:rsid w:val="00C100A3"/>
    <w:rsid w:val="00C1039C"/>
    <w:rsid w:val="00C108E9"/>
    <w:rsid w:val="00C10925"/>
    <w:rsid w:val="00C10DCD"/>
    <w:rsid w:val="00C118AB"/>
    <w:rsid w:val="00C11D90"/>
    <w:rsid w:val="00C11DD6"/>
    <w:rsid w:val="00C12496"/>
    <w:rsid w:val="00C12D43"/>
    <w:rsid w:val="00C12D80"/>
    <w:rsid w:val="00C133E5"/>
    <w:rsid w:val="00C138CD"/>
    <w:rsid w:val="00C13B06"/>
    <w:rsid w:val="00C13D1C"/>
    <w:rsid w:val="00C1456B"/>
    <w:rsid w:val="00C149FC"/>
    <w:rsid w:val="00C14E90"/>
    <w:rsid w:val="00C156B7"/>
    <w:rsid w:val="00C15D9B"/>
    <w:rsid w:val="00C169DE"/>
    <w:rsid w:val="00C173CC"/>
    <w:rsid w:val="00C178C4"/>
    <w:rsid w:val="00C1791C"/>
    <w:rsid w:val="00C179DE"/>
    <w:rsid w:val="00C2000F"/>
    <w:rsid w:val="00C202C5"/>
    <w:rsid w:val="00C21099"/>
    <w:rsid w:val="00C212AB"/>
    <w:rsid w:val="00C21317"/>
    <w:rsid w:val="00C2143C"/>
    <w:rsid w:val="00C217CF"/>
    <w:rsid w:val="00C21B9C"/>
    <w:rsid w:val="00C21E2C"/>
    <w:rsid w:val="00C22665"/>
    <w:rsid w:val="00C22980"/>
    <w:rsid w:val="00C22B2B"/>
    <w:rsid w:val="00C242E5"/>
    <w:rsid w:val="00C248C5"/>
    <w:rsid w:val="00C24DBB"/>
    <w:rsid w:val="00C24EC3"/>
    <w:rsid w:val="00C25E87"/>
    <w:rsid w:val="00C25FDA"/>
    <w:rsid w:val="00C2627E"/>
    <w:rsid w:val="00C2630B"/>
    <w:rsid w:val="00C2647B"/>
    <w:rsid w:val="00C26745"/>
    <w:rsid w:val="00C26972"/>
    <w:rsid w:val="00C26B87"/>
    <w:rsid w:val="00C26C82"/>
    <w:rsid w:val="00C26F7A"/>
    <w:rsid w:val="00C273E6"/>
    <w:rsid w:val="00C27A6A"/>
    <w:rsid w:val="00C27BBF"/>
    <w:rsid w:val="00C30608"/>
    <w:rsid w:val="00C31C2F"/>
    <w:rsid w:val="00C329F6"/>
    <w:rsid w:val="00C333AC"/>
    <w:rsid w:val="00C339E2"/>
    <w:rsid w:val="00C3419C"/>
    <w:rsid w:val="00C34208"/>
    <w:rsid w:val="00C3440C"/>
    <w:rsid w:val="00C34DED"/>
    <w:rsid w:val="00C357C5"/>
    <w:rsid w:val="00C3620E"/>
    <w:rsid w:val="00C36281"/>
    <w:rsid w:val="00C362CD"/>
    <w:rsid w:val="00C36594"/>
    <w:rsid w:val="00C36734"/>
    <w:rsid w:val="00C36848"/>
    <w:rsid w:val="00C36949"/>
    <w:rsid w:val="00C40995"/>
    <w:rsid w:val="00C410A0"/>
    <w:rsid w:val="00C4138E"/>
    <w:rsid w:val="00C41F92"/>
    <w:rsid w:val="00C42032"/>
    <w:rsid w:val="00C42F03"/>
    <w:rsid w:val="00C43907"/>
    <w:rsid w:val="00C43D0B"/>
    <w:rsid w:val="00C447C4"/>
    <w:rsid w:val="00C447EC"/>
    <w:rsid w:val="00C44AAF"/>
    <w:rsid w:val="00C44E0B"/>
    <w:rsid w:val="00C4522B"/>
    <w:rsid w:val="00C45BD1"/>
    <w:rsid w:val="00C460A5"/>
    <w:rsid w:val="00C46AAD"/>
    <w:rsid w:val="00C46BB0"/>
    <w:rsid w:val="00C46CF4"/>
    <w:rsid w:val="00C471DA"/>
    <w:rsid w:val="00C5002D"/>
    <w:rsid w:val="00C50982"/>
    <w:rsid w:val="00C50AD3"/>
    <w:rsid w:val="00C5199A"/>
    <w:rsid w:val="00C51C9A"/>
    <w:rsid w:val="00C51D83"/>
    <w:rsid w:val="00C535A6"/>
    <w:rsid w:val="00C53BF9"/>
    <w:rsid w:val="00C53E8D"/>
    <w:rsid w:val="00C548D6"/>
    <w:rsid w:val="00C552F9"/>
    <w:rsid w:val="00C55F6B"/>
    <w:rsid w:val="00C56346"/>
    <w:rsid w:val="00C563FB"/>
    <w:rsid w:val="00C57088"/>
    <w:rsid w:val="00C573B1"/>
    <w:rsid w:val="00C576CB"/>
    <w:rsid w:val="00C57DC1"/>
    <w:rsid w:val="00C57EB2"/>
    <w:rsid w:val="00C60349"/>
    <w:rsid w:val="00C60667"/>
    <w:rsid w:val="00C60E04"/>
    <w:rsid w:val="00C6159E"/>
    <w:rsid w:val="00C61A34"/>
    <w:rsid w:val="00C61B68"/>
    <w:rsid w:val="00C62E69"/>
    <w:rsid w:val="00C63291"/>
    <w:rsid w:val="00C6339F"/>
    <w:rsid w:val="00C63598"/>
    <w:rsid w:val="00C6363E"/>
    <w:rsid w:val="00C6399B"/>
    <w:rsid w:val="00C63FDF"/>
    <w:rsid w:val="00C643A7"/>
    <w:rsid w:val="00C65EED"/>
    <w:rsid w:val="00C660AC"/>
    <w:rsid w:val="00C66249"/>
    <w:rsid w:val="00C67339"/>
    <w:rsid w:val="00C67D57"/>
    <w:rsid w:val="00C67F46"/>
    <w:rsid w:val="00C67F65"/>
    <w:rsid w:val="00C70A02"/>
    <w:rsid w:val="00C70B59"/>
    <w:rsid w:val="00C71F98"/>
    <w:rsid w:val="00C71FAA"/>
    <w:rsid w:val="00C720E4"/>
    <w:rsid w:val="00C72BF9"/>
    <w:rsid w:val="00C72D1A"/>
    <w:rsid w:val="00C73942"/>
    <w:rsid w:val="00C744C3"/>
    <w:rsid w:val="00C75213"/>
    <w:rsid w:val="00C754B4"/>
    <w:rsid w:val="00C75678"/>
    <w:rsid w:val="00C756A0"/>
    <w:rsid w:val="00C75BDF"/>
    <w:rsid w:val="00C75CB2"/>
    <w:rsid w:val="00C75D0D"/>
    <w:rsid w:val="00C7665D"/>
    <w:rsid w:val="00C76D89"/>
    <w:rsid w:val="00C77BFB"/>
    <w:rsid w:val="00C80556"/>
    <w:rsid w:val="00C80AE5"/>
    <w:rsid w:val="00C80B2A"/>
    <w:rsid w:val="00C811D1"/>
    <w:rsid w:val="00C813D9"/>
    <w:rsid w:val="00C81405"/>
    <w:rsid w:val="00C81881"/>
    <w:rsid w:val="00C82070"/>
    <w:rsid w:val="00C8241F"/>
    <w:rsid w:val="00C82809"/>
    <w:rsid w:val="00C82840"/>
    <w:rsid w:val="00C84471"/>
    <w:rsid w:val="00C84F4C"/>
    <w:rsid w:val="00C850A7"/>
    <w:rsid w:val="00C856B9"/>
    <w:rsid w:val="00C859A0"/>
    <w:rsid w:val="00C86088"/>
    <w:rsid w:val="00C86285"/>
    <w:rsid w:val="00C86716"/>
    <w:rsid w:val="00C867CE"/>
    <w:rsid w:val="00C86BC2"/>
    <w:rsid w:val="00C871E5"/>
    <w:rsid w:val="00C87C2D"/>
    <w:rsid w:val="00C87C8B"/>
    <w:rsid w:val="00C90118"/>
    <w:rsid w:val="00C90967"/>
    <w:rsid w:val="00C90E20"/>
    <w:rsid w:val="00C9154C"/>
    <w:rsid w:val="00C9157B"/>
    <w:rsid w:val="00C917DA"/>
    <w:rsid w:val="00C92399"/>
    <w:rsid w:val="00C926D2"/>
    <w:rsid w:val="00C927FA"/>
    <w:rsid w:val="00C92AED"/>
    <w:rsid w:val="00C92B10"/>
    <w:rsid w:val="00C9385C"/>
    <w:rsid w:val="00C9435D"/>
    <w:rsid w:val="00C94724"/>
    <w:rsid w:val="00C9497E"/>
    <w:rsid w:val="00C94B2B"/>
    <w:rsid w:val="00C94C56"/>
    <w:rsid w:val="00C9509E"/>
    <w:rsid w:val="00C950E3"/>
    <w:rsid w:val="00C95C8E"/>
    <w:rsid w:val="00C95D4B"/>
    <w:rsid w:val="00C95E14"/>
    <w:rsid w:val="00C968CC"/>
    <w:rsid w:val="00C972E4"/>
    <w:rsid w:val="00C97873"/>
    <w:rsid w:val="00C97B0E"/>
    <w:rsid w:val="00C97F63"/>
    <w:rsid w:val="00CA0149"/>
    <w:rsid w:val="00CA023E"/>
    <w:rsid w:val="00CA136D"/>
    <w:rsid w:val="00CA15C4"/>
    <w:rsid w:val="00CA2E49"/>
    <w:rsid w:val="00CA3291"/>
    <w:rsid w:val="00CA40A4"/>
    <w:rsid w:val="00CA41A4"/>
    <w:rsid w:val="00CA46AF"/>
    <w:rsid w:val="00CA521C"/>
    <w:rsid w:val="00CA5354"/>
    <w:rsid w:val="00CA548E"/>
    <w:rsid w:val="00CA5709"/>
    <w:rsid w:val="00CA5CAC"/>
    <w:rsid w:val="00CA5D18"/>
    <w:rsid w:val="00CA6132"/>
    <w:rsid w:val="00CA677B"/>
    <w:rsid w:val="00CA6CC6"/>
    <w:rsid w:val="00CA7D8D"/>
    <w:rsid w:val="00CB03B3"/>
    <w:rsid w:val="00CB14DC"/>
    <w:rsid w:val="00CB1566"/>
    <w:rsid w:val="00CB17D3"/>
    <w:rsid w:val="00CB24F0"/>
    <w:rsid w:val="00CB269C"/>
    <w:rsid w:val="00CB2F23"/>
    <w:rsid w:val="00CB3010"/>
    <w:rsid w:val="00CB39D1"/>
    <w:rsid w:val="00CB39EC"/>
    <w:rsid w:val="00CB474D"/>
    <w:rsid w:val="00CB4A5A"/>
    <w:rsid w:val="00CB5C78"/>
    <w:rsid w:val="00CB7082"/>
    <w:rsid w:val="00CB7968"/>
    <w:rsid w:val="00CB7A6A"/>
    <w:rsid w:val="00CB7BFC"/>
    <w:rsid w:val="00CC00A4"/>
    <w:rsid w:val="00CC02E1"/>
    <w:rsid w:val="00CC038C"/>
    <w:rsid w:val="00CC0D27"/>
    <w:rsid w:val="00CC0D69"/>
    <w:rsid w:val="00CC1021"/>
    <w:rsid w:val="00CC13EA"/>
    <w:rsid w:val="00CC14B8"/>
    <w:rsid w:val="00CC25DC"/>
    <w:rsid w:val="00CC283F"/>
    <w:rsid w:val="00CC28C5"/>
    <w:rsid w:val="00CC2BFC"/>
    <w:rsid w:val="00CC2C7D"/>
    <w:rsid w:val="00CC33B2"/>
    <w:rsid w:val="00CC41D9"/>
    <w:rsid w:val="00CC51E9"/>
    <w:rsid w:val="00CC6A5A"/>
    <w:rsid w:val="00CC6CB8"/>
    <w:rsid w:val="00CC7A16"/>
    <w:rsid w:val="00CD04CD"/>
    <w:rsid w:val="00CD0C29"/>
    <w:rsid w:val="00CD1B97"/>
    <w:rsid w:val="00CD2DA4"/>
    <w:rsid w:val="00CD3837"/>
    <w:rsid w:val="00CD3B83"/>
    <w:rsid w:val="00CD3E3F"/>
    <w:rsid w:val="00CD50A7"/>
    <w:rsid w:val="00CD551E"/>
    <w:rsid w:val="00CD5DDE"/>
    <w:rsid w:val="00CD5F05"/>
    <w:rsid w:val="00CD66AC"/>
    <w:rsid w:val="00CD6DDA"/>
    <w:rsid w:val="00CD738D"/>
    <w:rsid w:val="00CE03BB"/>
    <w:rsid w:val="00CE060C"/>
    <w:rsid w:val="00CE0B5E"/>
    <w:rsid w:val="00CE0C8A"/>
    <w:rsid w:val="00CE10EF"/>
    <w:rsid w:val="00CE2592"/>
    <w:rsid w:val="00CE2F0D"/>
    <w:rsid w:val="00CE3602"/>
    <w:rsid w:val="00CE4022"/>
    <w:rsid w:val="00CE411F"/>
    <w:rsid w:val="00CE4B68"/>
    <w:rsid w:val="00CE50DE"/>
    <w:rsid w:val="00CE5140"/>
    <w:rsid w:val="00CE59F9"/>
    <w:rsid w:val="00CE5C2E"/>
    <w:rsid w:val="00CE60E4"/>
    <w:rsid w:val="00CE6414"/>
    <w:rsid w:val="00CE6CA4"/>
    <w:rsid w:val="00CE7398"/>
    <w:rsid w:val="00CE746F"/>
    <w:rsid w:val="00CE7A86"/>
    <w:rsid w:val="00CE7ACB"/>
    <w:rsid w:val="00CF0158"/>
    <w:rsid w:val="00CF0273"/>
    <w:rsid w:val="00CF0B6C"/>
    <w:rsid w:val="00CF1683"/>
    <w:rsid w:val="00CF3543"/>
    <w:rsid w:val="00CF3D2A"/>
    <w:rsid w:val="00CF410D"/>
    <w:rsid w:val="00CF4AD7"/>
    <w:rsid w:val="00CF4F23"/>
    <w:rsid w:val="00CF568F"/>
    <w:rsid w:val="00CF5D32"/>
    <w:rsid w:val="00CF639C"/>
    <w:rsid w:val="00CF6C06"/>
    <w:rsid w:val="00CF7926"/>
    <w:rsid w:val="00D001FE"/>
    <w:rsid w:val="00D00AB4"/>
    <w:rsid w:val="00D00D7F"/>
    <w:rsid w:val="00D00E0D"/>
    <w:rsid w:val="00D01ABD"/>
    <w:rsid w:val="00D0204F"/>
    <w:rsid w:val="00D02284"/>
    <w:rsid w:val="00D02632"/>
    <w:rsid w:val="00D02B0E"/>
    <w:rsid w:val="00D030CF"/>
    <w:rsid w:val="00D04669"/>
    <w:rsid w:val="00D04769"/>
    <w:rsid w:val="00D04950"/>
    <w:rsid w:val="00D05135"/>
    <w:rsid w:val="00D05CFD"/>
    <w:rsid w:val="00D05DA0"/>
    <w:rsid w:val="00D06270"/>
    <w:rsid w:val="00D064FA"/>
    <w:rsid w:val="00D06C87"/>
    <w:rsid w:val="00D06CE7"/>
    <w:rsid w:val="00D0704D"/>
    <w:rsid w:val="00D07247"/>
    <w:rsid w:val="00D073D5"/>
    <w:rsid w:val="00D07638"/>
    <w:rsid w:val="00D0769E"/>
    <w:rsid w:val="00D0795C"/>
    <w:rsid w:val="00D07EAD"/>
    <w:rsid w:val="00D10216"/>
    <w:rsid w:val="00D10A0F"/>
    <w:rsid w:val="00D110C1"/>
    <w:rsid w:val="00D11802"/>
    <w:rsid w:val="00D11830"/>
    <w:rsid w:val="00D126FE"/>
    <w:rsid w:val="00D12B9E"/>
    <w:rsid w:val="00D133F2"/>
    <w:rsid w:val="00D13D95"/>
    <w:rsid w:val="00D149B9"/>
    <w:rsid w:val="00D150FA"/>
    <w:rsid w:val="00D15550"/>
    <w:rsid w:val="00D15749"/>
    <w:rsid w:val="00D15AAA"/>
    <w:rsid w:val="00D165DC"/>
    <w:rsid w:val="00D16675"/>
    <w:rsid w:val="00D172A8"/>
    <w:rsid w:val="00D1747E"/>
    <w:rsid w:val="00D174C4"/>
    <w:rsid w:val="00D17697"/>
    <w:rsid w:val="00D17A0E"/>
    <w:rsid w:val="00D17ACE"/>
    <w:rsid w:val="00D17CDC"/>
    <w:rsid w:val="00D17D67"/>
    <w:rsid w:val="00D17DDF"/>
    <w:rsid w:val="00D20198"/>
    <w:rsid w:val="00D2045A"/>
    <w:rsid w:val="00D20906"/>
    <w:rsid w:val="00D20A22"/>
    <w:rsid w:val="00D21416"/>
    <w:rsid w:val="00D216DA"/>
    <w:rsid w:val="00D21FE9"/>
    <w:rsid w:val="00D221BA"/>
    <w:rsid w:val="00D22A10"/>
    <w:rsid w:val="00D23363"/>
    <w:rsid w:val="00D234CB"/>
    <w:rsid w:val="00D23ADC"/>
    <w:rsid w:val="00D24910"/>
    <w:rsid w:val="00D24CCE"/>
    <w:rsid w:val="00D24F35"/>
    <w:rsid w:val="00D25F10"/>
    <w:rsid w:val="00D26118"/>
    <w:rsid w:val="00D265BB"/>
    <w:rsid w:val="00D26A3A"/>
    <w:rsid w:val="00D27666"/>
    <w:rsid w:val="00D300A1"/>
    <w:rsid w:val="00D302F7"/>
    <w:rsid w:val="00D30939"/>
    <w:rsid w:val="00D30AB8"/>
    <w:rsid w:val="00D30D95"/>
    <w:rsid w:val="00D3151F"/>
    <w:rsid w:val="00D32CD1"/>
    <w:rsid w:val="00D32F5A"/>
    <w:rsid w:val="00D32F93"/>
    <w:rsid w:val="00D3354F"/>
    <w:rsid w:val="00D338B3"/>
    <w:rsid w:val="00D33C88"/>
    <w:rsid w:val="00D33FF6"/>
    <w:rsid w:val="00D34344"/>
    <w:rsid w:val="00D34362"/>
    <w:rsid w:val="00D345C3"/>
    <w:rsid w:val="00D350BF"/>
    <w:rsid w:val="00D3562D"/>
    <w:rsid w:val="00D359F3"/>
    <w:rsid w:val="00D35A37"/>
    <w:rsid w:val="00D360F3"/>
    <w:rsid w:val="00D36453"/>
    <w:rsid w:val="00D36558"/>
    <w:rsid w:val="00D374D0"/>
    <w:rsid w:val="00D37587"/>
    <w:rsid w:val="00D37BDC"/>
    <w:rsid w:val="00D41334"/>
    <w:rsid w:val="00D419D5"/>
    <w:rsid w:val="00D41C3A"/>
    <w:rsid w:val="00D41E18"/>
    <w:rsid w:val="00D41F3A"/>
    <w:rsid w:val="00D422B6"/>
    <w:rsid w:val="00D42527"/>
    <w:rsid w:val="00D426CB"/>
    <w:rsid w:val="00D42D9C"/>
    <w:rsid w:val="00D42F30"/>
    <w:rsid w:val="00D43C3B"/>
    <w:rsid w:val="00D43C6F"/>
    <w:rsid w:val="00D43DB0"/>
    <w:rsid w:val="00D444DB"/>
    <w:rsid w:val="00D4495B"/>
    <w:rsid w:val="00D44CE6"/>
    <w:rsid w:val="00D4585D"/>
    <w:rsid w:val="00D45CCB"/>
    <w:rsid w:val="00D4617A"/>
    <w:rsid w:val="00D4729F"/>
    <w:rsid w:val="00D47A5F"/>
    <w:rsid w:val="00D50A16"/>
    <w:rsid w:val="00D50F41"/>
    <w:rsid w:val="00D51073"/>
    <w:rsid w:val="00D51120"/>
    <w:rsid w:val="00D5112C"/>
    <w:rsid w:val="00D512B9"/>
    <w:rsid w:val="00D5157A"/>
    <w:rsid w:val="00D5211C"/>
    <w:rsid w:val="00D5224D"/>
    <w:rsid w:val="00D524F3"/>
    <w:rsid w:val="00D525C8"/>
    <w:rsid w:val="00D52C24"/>
    <w:rsid w:val="00D52E7A"/>
    <w:rsid w:val="00D5336C"/>
    <w:rsid w:val="00D53907"/>
    <w:rsid w:val="00D54307"/>
    <w:rsid w:val="00D5449B"/>
    <w:rsid w:val="00D546B1"/>
    <w:rsid w:val="00D55BBE"/>
    <w:rsid w:val="00D56D42"/>
    <w:rsid w:val="00D57BCB"/>
    <w:rsid w:val="00D57EFB"/>
    <w:rsid w:val="00D602E6"/>
    <w:rsid w:val="00D60436"/>
    <w:rsid w:val="00D60AC0"/>
    <w:rsid w:val="00D616AE"/>
    <w:rsid w:val="00D6206A"/>
    <w:rsid w:val="00D626C2"/>
    <w:rsid w:val="00D62B70"/>
    <w:rsid w:val="00D6300A"/>
    <w:rsid w:val="00D63125"/>
    <w:rsid w:val="00D634BB"/>
    <w:rsid w:val="00D638FF"/>
    <w:rsid w:val="00D64568"/>
    <w:rsid w:val="00D64997"/>
    <w:rsid w:val="00D64A1B"/>
    <w:rsid w:val="00D64D0D"/>
    <w:rsid w:val="00D65F86"/>
    <w:rsid w:val="00D6600A"/>
    <w:rsid w:val="00D66B60"/>
    <w:rsid w:val="00D66E02"/>
    <w:rsid w:val="00D67630"/>
    <w:rsid w:val="00D6766A"/>
    <w:rsid w:val="00D67C20"/>
    <w:rsid w:val="00D67F88"/>
    <w:rsid w:val="00D67FDE"/>
    <w:rsid w:val="00D70285"/>
    <w:rsid w:val="00D702FF"/>
    <w:rsid w:val="00D71447"/>
    <w:rsid w:val="00D714A4"/>
    <w:rsid w:val="00D715ED"/>
    <w:rsid w:val="00D71B41"/>
    <w:rsid w:val="00D721E4"/>
    <w:rsid w:val="00D72E70"/>
    <w:rsid w:val="00D731A7"/>
    <w:rsid w:val="00D735C2"/>
    <w:rsid w:val="00D735D5"/>
    <w:rsid w:val="00D7406C"/>
    <w:rsid w:val="00D740DF"/>
    <w:rsid w:val="00D74DD6"/>
    <w:rsid w:val="00D7610D"/>
    <w:rsid w:val="00D76E67"/>
    <w:rsid w:val="00D77292"/>
    <w:rsid w:val="00D77ECD"/>
    <w:rsid w:val="00D80287"/>
    <w:rsid w:val="00D813C5"/>
    <w:rsid w:val="00D8153F"/>
    <w:rsid w:val="00D81700"/>
    <w:rsid w:val="00D82C2C"/>
    <w:rsid w:val="00D82FE1"/>
    <w:rsid w:val="00D8348E"/>
    <w:rsid w:val="00D83529"/>
    <w:rsid w:val="00D837CC"/>
    <w:rsid w:val="00D83A9A"/>
    <w:rsid w:val="00D84065"/>
    <w:rsid w:val="00D84ACF"/>
    <w:rsid w:val="00D84BC9"/>
    <w:rsid w:val="00D84D9C"/>
    <w:rsid w:val="00D854AD"/>
    <w:rsid w:val="00D857CF"/>
    <w:rsid w:val="00D8586F"/>
    <w:rsid w:val="00D85D1F"/>
    <w:rsid w:val="00D85EF4"/>
    <w:rsid w:val="00D862D9"/>
    <w:rsid w:val="00D86C05"/>
    <w:rsid w:val="00D86D87"/>
    <w:rsid w:val="00D874AD"/>
    <w:rsid w:val="00D877B8"/>
    <w:rsid w:val="00D87852"/>
    <w:rsid w:val="00D9069F"/>
    <w:rsid w:val="00D90883"/>
    <w:rsid w:val="00D919FB"/>
    <w:rsid w:val="00D922FA"/>
    <w:rsid w:val="00D92304"/>
    <w:rsid w:val="00D92305"/>
    <w:rsid w:val="00D927F2"/>
    <w:rsid w:val="00D92B86"/>
    <w:rsid w:val="00D935EB"/>
    <w:rsid w:val="00D93847"/>
    <w:rsid w:val="00D938B9"/>
    <w:rsid w:val="00D93976"/>
    <w:rsid w:val="00D93FDB"/>
    <w:rsid w:val="00D9477F"/>
    <w:rsid w:val="00D947D5"/>
    <w:rsid w:val="00D951B8"/>
    <w:rsid w:val="00D95332"/>
    <w:rsid w:val="00D95691"/>
    <w:rsid w:val="00D96232"/>
    <w:rsid w:val="00D96866"/>
    <w:rsid w:val="00D96959"/>
    <w:rsid w:val="00D973AC"/>
    <w:rsid w:val="00D97823"/>
    <w:rsid w:val="00D97A18"/>
    <w:rsid w:val="00D97B3E"/>
    <w:rsid w:val="00DA01D4"/>
    <w:rsid w:val="00DA0838"/>
    <w:rsid w:val="00DA0B09"/>
    <w:rsid w:val="00DA0B51"/>
    <w:rsid w:val="00DA0D1F"/>
    <w:rsid w:val="00DA0D9F"/>
    <w:rsid w:val="00DA0EE6"/>
    <w:rsid w:val="00DA10A6"/>
    <w:rsid w:val="00DA1315"/>
    <w:rsid w:val="00DA1329"/>
    <w:rsid w:val="00DA1818"/>
    <w:rsid w:val="00DA1933"/>
    <w:rsid w:val="00DA1C0F"/>
    <w:rsid w:val="00DA1FC4"/>
    <w:rsid w:val="00DA212F"/>
    <w:rsid w:val="00DA29C6"/>
    <w:rsid w:val="00DA2A6D"/>
    <w:rsid w:val="00DA3241"/>
    <w:rsid w:val="00DA32C8"/>
    <w:rsid w:val="00DA38EC"/>
    <w:rsid w:val="00DA40D1"/>
    <w:rsid w:val="00DA42E0"/>
    <w:rsid w:val="00DA43E3"/>
    <w:rsid w:val="00DA47D7"/>
    <w:rsid w:val="00DA4F09"/>
    <w:rsid w:val="00DA50DA"/>
    <w:rsid w:val="00DA59B1"/>
    <w:rsid w:val="00DA5BF9"/>
    <w:rsid w:val="00DA5C98"/>
    <w:rsid w:val="00DA5FD5"/>
    <w:rsid w:val="00DA62ED"/>
    <w:rsid w:val="00DA6623"/>
    <w:rsid w:val="00DA6906"/>
    <w:rsid w:val="00DA7907"/>
    <w:rsid w:val="00DB0315"/>
    <w:rsid w:val="00DB0932"/>
    <w:rsid w:val="00DB0B2A"/>
    <w:rsid w:val="00DB0EC9"/>
    <w:rsid w:val="00DB0FC2"/>
    <w:rsid w:val="00DB1A38"/>
    <w:rsid w:val="00DB1D94"/>
    <w:rsid w:val="00DB2C0E"/>
    <w:rsid w:val="00DB2E2D"/>
    <w:rsid w:val="00DB3338"/>
    <w:rsid w:val="00DB3378"/>
    <w:rsid w:val="00DB439D"/>
    <w:rsid w:val="00DB4CF3"/>
    <w:rsid w:val="00DB59BF"/>
    <w:rsid w:val="00DB5DDE"/>
    <w:rsid w:val="00DB6312"/>
    <w:rsid w:val="00DB744F"/>
    <w:rsid w:val="00DB76C9"/>
    <w:rsid w:val="00DB7867"/>
    <w:rsid w:val="00DC033C"/>
    <w:rsid w:val="00DC0882"/>
    <w:rsid w:val="00DC0AF4"/>
    <w:rsid w:val="00DC0C42"/>
    <w:rsid w:val="00DC140E"/>
    <w:rsid w:val="00DC1B7F"/>
    <w:rsid w:val="00DC23B7"/>
    <w:rsid w:val="00DC2BAF"/>
    <w:rsid w:val="00DC2D2D"/>
    <w:rsid w:val="00DC2FD0"/>
    <w:rsid w:val="00DC3519"/>
    <w:rsid w:val="00DC373F"/>
    <w:rsid w:val="00DC38E8"/>
    <w:rsid w:val="00DC4322"/>
    <w:rsid w:val="00DC467E"/>
    <w:rsid w:val="00DC521D"/>
    <w:rsid w:val="00DC527F"/>
    <w:rsid w:val="00DC5362"/>
    <w:rsid w:val="00DC5B41"/>
    <w:rsid w:val="00DC645B"/>
    <w:rsid w:val="00DC6B82"/>
    <w:rsid w:val="00DC6CE8"/>
    <w:rsid w:val="00DC70B9"/>
    <w:rsid w:val="00DC7935"/>
    <w:rsid w:val="00DD003A"/>
    <w:rsid w:val="00DD0073"/>
    <w:rsid w:val="00DD0889"/>
    <w:rsid w:val="00DD0D57"/>
    <w:rsid w:val="00DD2035"/>
    <w:rsid w:val="00DD2B54"/>
    <w:rsid w:val="00DD2FD9"/>
    <w:rsid w:val="00DD3660"/>
    <w:rsid w:val="00DD3AAF"/>
    <w:rsid w:val="00DD406E"/>
    <w:rsid w:val="00DD4CD0"/>
    <w:rsid w:val="00DD4FEF"/>
    <w:rsid w:val="00DD5B86"/>
    <w:rsid w:val="00DD5EDA"/>
    <w:rsid w:val="00DD6327"/>
    <w:rsid w:val="00DD66BA"/>
    <w:rsid w:val="00DD6D6B"/>
    <w:rsid w:val="00DD7721"/>
    <w:rsid w:val="00DE021E"/>
    <w:rsid w:val="00DE11FB"/>
    <w:rsid w:val="00DE15DF"/>
    <w:rsid w:val="00DE1770"/>
    <w:rsid w:val="00DE19FF"/>
    <w:rsid w:val="00DE1BE4"/>
    <w:rsid w:val="00DE25DA"/>
    <w:rsid w:val="00DE2E06"/>
    <w:rsid w:val="00DE2EDB"/>
    <w:rsid w:val="00DE3446"/>
    <w:rsid w:val="00DE3947"/>
    <w:rsid w:val="00DE396A"/>
    <w:rsid w:val="00DE45B9"/>
    <w:rsid w:val="00DE49AD"/>
    <w:rsid w:val="00DE4B36"/>
    <w:rsid w:val="00DE4BB3"/>
    <w:rsid w:val="00DE4F7A"/>
    <w:rsid w:val="00DE5725"/>
    <w:rsid w:val="00DE5ADC"/>
    <w:rsid w:val="00DE5D69"/>
    <w:rsid w:val="00DE637F"/>
    <w:rsid w:val="00DE6DD2"/>
    <w:rsid w:val="00DE7491"/>
    <w:rsid w:val="00DE7754"/>
    <w:rsid w:val="00DE7ADA"/>
    <w:rsid w:val="00DE7EE4"/>
    <w:rsid w:val="00DF0108"/>
    <w:rsid w:val="00DF077D"/>
    <w:rsid w:val="00DF07BC"/>
    <w:rsid w:val="00DF0C89"/>
    <w:rsid w:val="00DF0E96"/>
    <w:rsid w:val="00DF0EE7"/>
    <w:rsid w:val="00DF0F6E"/>
    <w:rsid w:val="00DF13CE"/>
    <w:rsid w:val="00DF1DFC"/>
    <w:rsid w:val="00DF20A0"/>
    <w:rsid w:val="00DF20CB"/>
    <w:rsid w:val="00DF2B37"/>
    <w:rsid w:val="00DF2B4F"/>
    <w:rsid w:val="00DF2BF9"/>
    <w:rsid w:val="00DF2D13"/>
    <w:rsid w:val="00DF43A3"/>
    <w:rsid w:val="00DF43DC"/>
    <w:rsid w:val="00DF4AD1"/>
    <w:rsid w:val="00DF5361"/>
    <w:rsid w:val="00DF53E7"/>
    <w:rsid w:val="00DF5E58"/>
    <w:rsid w:val="00DF5FB5"/>
    <w:rsid w:val="00DF6576"/>
    <w:rsid w:val="00DF6621"/>
    <w:rsid w:val="00DF6AD0"/>
    <w:rsid w:val="00DF6D27"/>
    <w:rsid w:val="00DF6F3B"/>
    <w:rsid w:val="00DF7429"/>
    <w:rsid w:val="00DF77E0"/>
    <w:rsid w:val="00DF7A0F"/>
    <w:rsid w:val="00DF7B3C"/>
    <w:rsid w:val="00DF7FEC"/>
    <w:rsid w:val="00E0024F"/>
    <w:rsid w:val="00E008C7"/>
    <w:rsid w:val="00E008EE"/>
    <w:rsid w:val="00E00F56"/>
    <w:rsid w:val="00E013C5"/>
    <w:rsid w:val="00E01477"/>
    <w:rsid w:val="00E01B97"/>
    <w:rsid w:val="00E01DC7"/>
    <w:rsid w:val="00E02026"/>
    <w:rsid w:val="00E02264"/>
    <w:rsid w:val="00E029C4"/>
    <w:rsid w:val="00E02AC4"/>
    <w:rsid w:val="00E031F2"/>
    <w:rsid w:val="00E034EB"/>
    <w:rsid w:val="00E03FBD"/>
    <w:rsid w:val="00E04021"/>
    <w:rsid w:val="00E041BB"/>
    <w:rsid w:val="00E0425E"/>
    <w:rsid w:val="00E0490A"/>
    <w:rsid w:val="00E05070"/>
    <w:rsid w:val="00E065FB"/>
    <w:rsid w:val="00E06978"/>
    <w:rsid w:val="00E06A1B"/>
    <w:rsid w:val="00E06D7A"/>
    <w:rsid w:val="00E07732"/>
    <w:rsid w:val="00E07E39"/>
    <w:rsid w:val="00E07E3F"/>
    <w:rsid w:val="00E10170"/>
    <w:rsid w:val="00E10191"/>
    <w:rsid w:val="00E102FF"/>
    <w:rsid w:val="00E105C6"/>
    <w:rsid w:val="00E106DF"/>
    <w:rsid w:val="00E107D4"/>
    <w:rsid w:val="00E1214D"/>
    <w:rsid w:val="00E123A1"/>
    <w:rsid w:val="00E12637"/>
    <w:rsid w:val="00E128F1"/>
    <w:rsid w:val="00E135AB"/>
    <w:rsid w:val="00E13BBE"/>
    <w:rsid w:val="00E14326"/>
    <w:rsid w:val="00E14B06"/>
    <w:rsid w:val="00E14B4B"/>
    <w:rsid w:val="00E14BE6"/>
    <w:rsid w:val="00E158B0"/>
    <w:rsid w:val="00E15964"/>
    <w:rsid w:val="00E17445"/>
    <w:rsid w:val="00E177D9"/>
    <w:rsid w:val="00E178EC"/>
    <w:rsid w:val="00E20810"/>
    <w:rsid w:val="00E20EB0"/>
    <w:rsid w:val="00E210C8"/>
    <w:rsid w:val="00E22181"/>
    <w:rsid w:val="00E22699"/>
    <w:rsid w:val="00E226E3"/>
    <w:rsid w:val="00E2275B"/>
    <w:rsid w:val="00E2303B"/>
    <w:rsid w:val="00E23E94"/>
    <w:rsid w:val="00E252C7"/>
    <w:rsid w:val="00E2550E"/>
    <w:rsid w:val="00E259D4"/>
    <w:rsid w:val="00E261F3"/>
    <w:rsid w:val="00E26A74"/>
    <w:rsid w:val="00E27254"/>
    <w:rsid w:val="00E30122"/>
    <w:rsid w:val="00E3037B"/>
    <w:rsid w:val="00E30B22"/>
    <w:rsid w:val="00E31390"/>
    <w:rsid w:val="00E31CF5"/>
    <w:rsid w:val="00E31F3A"/>
    <w:rsid w:val="00E32093"/>
    <w:rsid w:val="00E32A6F"/>
    <w:rsid w:val="00E32EE5"/>
    <w:rsid w:val="00E33C19"/>
    <w:rsid w:val="00E34321"/>
    <w:rsid w:val="00E343A5"/>
    <w:rsid w:val="00E345A8"/>
    <w:rsid w:val="00E34EAC"/>
    <w:rsid w:val="00E34F36"/>
    <w:rsid w:val="00E35418"/>
    <w:rsid w:val="00E35468"/>
    <w:rsid w:val="00E36525"/>
    <w:rsid w:val="00E368ED"/>
    <w:rsid w:val="00E372E4"/>
    <w:rsid w:val="00E37585"/>
    <w:rsid w:val="00E37F9D"/>
    <w:rsid w:val="00E40084"/>
    <w:rsid w:val="00E41042"/>
    <w:rsid w:val="00E412D1"/>
    <w:rsid w:val="00E414EE"/>
    <w:rsid w:val="00E4214B"/>
    <w:rsid w:val="00E42309"/>
    <w:rsid w:val="00E4262A"/>
    <w:rsid w:val="00E428DC"/>
    <w:rsid w:val="00E434CC"/>
    <w:rsid w:val="00E43EE2"/>
    <w:rsid w:val="00E442E1"/>
    <w:rsid w:val="00E44747"/>
    <w:rsid w:val="00E447D1"/>
    <w:rsid w:val="00E45893"/>
    <w:rsid w:val="00E460B4"/>
    <w:rsid w:val="00E46B2E"/>
    <w:rsid w:val="00E46BB4"/>
    <w:rsid w:val="00E46CB9"/>
    <w:rsid w:val="00E46D57"/>
    <w:rsid w:val="00E46DBE"/>
    <w:rsid w:val="00E473A9"/>
    <w:rsid w:val="00E47846"/>
    <w:rsid w:val="00E506B1"/>
    <w:rsid w:val="00E50DBB"/>
    <w:rsid w:val="00E51369"/>
    <w:rsid w:val="00E5148D"/>
    <w:rsid w:val="00E523E8"/>
    <w:rsid w:val="00E528C5"/>
    <w:rsid w:val="00E537A4"/>
    <w:rsid w:val="00E53848"/>
    <w:rsid w:val="00E53D9C"/>
    <w:rsid w:val="00E53E9F"/>
    <w:rsid w:val="00E545AB"/>
    <w:rsid w:val="00E545DE"/>
    <w:rsid w:val="00E54835"/>
    <w:rsid w:val="00E548DF"/>
    <w:rsid w:val="00E549A0"/>
    <w:rsid w:val="00E54FAE"/>
    <w:rsid w:val="00E54FF2"/>
    <w:rsid w:val="00E554ED"/>
    <w:rsid w:val="00E55CB2"/>
    <w:rsid w:val="00E55FA9"/>
    <w:rsid w:val="00E5635E"/>
    <w:rsid w:val="00E56444"/>
    <w:rsid w:val="00E56AC3"/>
    <w:rsid w:val="00E56F76"/>
    <w:rsid w:val="00E6030E"/>
    <w:rsid w:val="00E6035D"/>
    <w:rsid w:val="00E60381"/>
    <w:rsid w:val="00E6065A"/>
    <w:rsid w:val="00E60ACB"/>
    <w:rsid w:val="00E61E4E"/>
    <w:rsid w:val="00E6298D"/>
    <w:rsid w:val="00E62B63"/>
    <w:rsid w:val="00E63310"/>
    <w:rsid w:val="00E63546"/>
    <w:rsid w:val="00E6391A"/>
    <w:rsid w:val="00E63FE3"/>
    <w:rsid w:val="00E643D1"/>
    <w:rsid w:val="00E64D49"/>
    <w:rsid w:val="00E65DCF"/>
    <w:rsid w:val="00E66716"/>
    <w:rsid w:val="00E66A78"/>
    <w:rsid w:val="00E67372"/>
    <w:rsid w:val="00E6799C"/>
    <w:rsid w:val="00E67BDB"/>
    <w:rsid w:val="00E67C4B"/>
    <w:rsid w:val="00E67FD4"/>
    <w:rsid w:val="00E67FE4"/>
    <w:rsid w:val="00E70272"/>
    <w:rsid w:val="00E709C0"/>
    <w:rsid w:val="00E709E1"/>
    <w:rsid w:val="00E713F2"/>
    <w:rsid w:val="00E721E9"/>
    <w:rsid w:val="00E72702"/>
    <w:rsid w:val="00E72B3C"/>
    <w:rsid w:val="00E72F73"/>
    <w:rsid w:val="00E73352"/>
    <w:rsid w:val="00E73A36"/>
    <w:rsid w:val="00E748A9"/>
    <w:rsid w:val="00E74BBD"/>
    <w:rsid w:val="00E74C6C"/>
    <w:rsid w:val="00E75D1A"/>
    <w:rsid w:val="00E7637C"/>
    <w:rsid w:val="00E801F8"/>
    <w:rsid w:val="00E80652"/>
    <w:rsid w:val="00E811D5"/>
    <w:rsid w:val="00E819E6"/>
    <w:rsid w:val="00E82449"/>
    <w:rsid w:val="00E830E2"/>
    <w:rsid w:val="00E8372B"/>
    <w:rsid w:val="00E83A16"/>
    <w:rsid w:val="00E83A63"/>
    <w:rsid w:val="00E83B85"/>
    <w:rsid w:val="00E84D61"/>
    <w:rsid w:val="00E84D91"/>
    <w:rsid w:val="00E859F6"/>
    <w:rsid w:val="00E85C7F"/>
    <w:rsid w:val="00E869E1"/>
    <w:rsid w:val="00E86FAF"/>
    <w:rsid w:val="00E901DA"/>
    <w:rsid w:val="00E906CB"/>
    <w:rsid w:val="00E9101A"/>
    <w:rsid w:val="00E91082"/>
    <w:rsid w:val="00E91668"/>
    <w:rsid w:val="00E922DB"/>
    <w:rsid w:val="00E92340"/>
    <w:rsid w:val="00E92CFE"/>
    <w:rsid w:val="00E948E8"/>
    <w:rsid w:val="00E9493C"/>
    <w:rsid w:val="00E94AFB"/>
    <w:rsid w:val="00E9535B"/>
    <w:rsid w:val="00E957CE"/>
    <w:rsid w:val="00E9632D"/>
    <w:rsid w:val="00E96578"/>
    <w:rsid w:val="00E9663D"/>
    <w:rsid w:val="00E970D7"/>
    <w:rsid w:val="00E974DD"/>
    <w:rsid w:val="00E97691"/>
    <w:rsid w:val="00EA02F2"/>
    <w:rsid w:val="00EA0DAD"/>
    <w:rsid w:val="00EA16DC"/>
    <w:rsid w:val="00EA1798"/>
    <w:rsid w:val="00EA1FBB"/>
    <w:rsid w:val="00EA26C3"/>
    <w:rsid w:val="00EA4033"/>
    <w:rsid w:val="00EA4175"/>
    <w:rsid w:val="00EA431E"/>
    <w:rsid w:val="00EA4781"/>
    <w:rsid w:val="00EA486A"/>
    <w:rsid w:val="00EA497F"/>
    <w:rsid w:val="00EA55E1"/>
    <w:rsid w:val="00EA593F"/>
    <w:rsid w:val="00EA5E67"/>
    <w:rsid w:val="00EA622E"/>
    <w:rsid w:val="00EA769D"/>
    <w:rsid w:val="00EA7B4F"/>
    <w:rsid w:val="00EA7D3D"/>
    <w:rsid w:val="00EB08D2"/>
    <w:rsid w:val="00EB0942"/>
    <w:rsid w:val="00EB0A56"/>
    <w:rsid w:val="00EB0CE1"/>
    <w:rsid w:val="00EB1792"/>
    <w:rsid w:val="00EB1A65"/>
    <w:rsid w:val="00EB1FAB"/>
    <w:rsid w:val="00EB2AAF"/>
    <w:rsid w:val="00EB2DFC"/>
    <w:rsid w:val="00EB351B"/>
    <w:rsid w:val="00EB35DA"/>
    <w:rsid w:val="00EB3712"/>
    <w:rsid w:val="00EB4CCD"/>
    <w:rsid w:val="00EB4EAE"/>
    <w:rsid w:val="00EB4F74"/>
    <w:rsid w:val="00EB5B05"/>
    <w:rsid w:val="00EB5D1E"/>
    <w:rsid w:val="00EB5E17"/>
    <w:rsid w:val="00EB64DF"/>
    <w:rsid w:val="00EB6C23"/>
    <w:rsid w:val="00EB7105"/>
    <w:rsid w:val="00EC0395"/>
    <w:rsid w:val="00EC07AA"/>
    <w:rsid w:val="00EC1492"/>
    <w:rsid w:val="00EC152C"/>
    <w:rsid w:val="00EC197E"/>
    <w:rsid w:val="00EC29DD"/>
    <w:rsid w:val="00EC2D99"/>
    <w:rsid w:val="00EC3AC3"/>
    <w:rsid w:val="00EC3E61"/>
    <w:rsid w:val="00EC40CB"/>
    <w:rsid w:val="00EC48A3"/>
    <w:rsid w:val="00EC4B84"/>
    <w:rsid w:val="00EC507C"/>
    <w:rsid w:val="00EC56A9"/>
    <w:rsid w:val="00EC615A"/>
    <w:rsid w:val="00EC6E7E"/>
    <w:rsid w:val="00ED0764"/>
    <w:rsid w:val="00ED1A02"/>
    <w:rsid w:val="00ED1ACB"/>
    <w:rsid w:val="00ED25E0"/>
    <w:rsid w:val="00ED266E"/>
    <w:rsid w:val="00ED2936"/>
    <w:rsid w:val="00ED2B06"/>
    <w:rsid w:val="00ED3C5A"/>
    <w:rsid w:val="00ED3EA6"/>
    <w:rsid w:val="00ED3F9F"/>
    <w:rsid w:val="00ED445A"/>
    <w:rsid w:val="00ED44A4"/>
    <w:rsid w:val="00ED4B1B"/>
    <w:rsid w:val="00ED4DD2"/>
    <w:rsid w:val="00ED54AE"/>
    <w:rsid w:val="00ED5E9B"/>
    <w:rsid w:val="00ED6016"/>
    <w:rsid w:val="00ED7A68"/>
    <w:rsid w:val="00ED7DCA"/>
    <w:rsid w:val="00EE004A"/>
    <w:rsid w:val="00EE0682"/>
    <w:rsid w:val="00EE0CE7"/>
    <w:rsid w:val="00EE1104"/>
    <w:rsid w:val="00EE1961"/>
    <w:rsid w:val="00EE231B"/>
    <w:rsid w:val="00EE2A98"/>
    <w:rsid w:val="00EE2C7F"/>
    <w:rsid w:val="00EE356C"/>
    <w:rsid w:val="00EE3585"/>
    <w:rsid w:val="00EE4229"/>
    <w:rsid w:val="00EE4BCD"/>
    <w:rsid w:val="00EE4F68"/>
    <w:rsid w:val="00EE538E"/>
    <w:rsid w:val="00EE59EB"/>
    <w:rsid w:val="00EF07B3"/>
    <w:rsid w:val="00EF07F9"/>
    <w:rsid w:val="00EF1D8E"/>
    <w:rsid w:val="00EF3227"/>
    <w:rsid w:val="00EF369C"/>
    <w:rsid w:val="00EF3B24"/>
    <w:rsid w:val="00EF4042"/>
    <w:rsid w:val="00EF46BA"/>
    <w:rsid w:val="00EF48EB"/>
    <w:rsid w:val="00EF5297"/>
    <w:rsid w:val="00EF55C6"/>
    <w:rsid w:val="00EF5CE3"/>
    <w:rsid w:val="00EF5FF0"/>
    <w:rsid w:val="00EF6ABF"/>
    <w:rsid w:val="00EF77C2"/>
    <w:rsid w:val="00EF7F72"/>
    <w:rsid w:val="00F00055"/>
    <w:rsid w:val="00F0024F"/>
    <w:rsid w:val="00F00343"/>
    <w:rsid w:val="00F008F0"/>
    <w:rsid w:val="00F00B33"/>
    <w:rsid w:val="00F0121D"/>
    <w:rsid w:val="00F0152A"/>
    <w:rsid w:val="00F01A35"/>
    <w:rsid w:val="00F01C9C"/>
    <w:rsid w:val="00F0227A"/>
    <w:rsid w:val="00F02380"/>
    <w:rsid w:val="00F02D2C"/>
    <w:rsid w:val="00F02E07"/>
    <w:rsid w:val="00F03153"/>
    <w:rsid w:val="00F03871"/>
    <w:rsid w:val="00F03B2D"/>
    <w:rsid w:val="00F044A9"/>
    <w:rsid w:val="00F046D5"/>
    <w:rsid w:val="00F05490"/>
    <w:rsid w:val="00F0560E"/>
    <w:rsid w:val="00F0565F"/>
    <w:rsid w:val="00F06864"/>
    <w:rsid w:val="00F06893"/>
    <w:rsid w:val="00F06D16"/>
    <w:rsid w:val="00F07022"/>
    <w:rsid w:val="00F07538"/>
    <w:rsid w:val="00F07DBD"/>
    <w:rsid w:val="00F10EAB"/>
    <w:rsid w:val="00F11112"/>
    <w:rsid w:val="00F11814"/>
    <w:rsid w:val="00F11B28"/>
    <w:rsid w:val="00F11E51"/>
    <w:rsid w:val="00F1273B"/>
    <w:rsid w:val="00F129E9"/>
    <w:rsid w:val="00F13114"/>
    <w:rsid w:val="00F132A7"/>
    <w:rsid w:val="00F14002"/>
    <w:rsid w:val="00F15768"/>
    <w:rsid w:val="00F15893"/>
    <w:rsid w:val="00F15AE9"/>
    <w:rsid w:val="00F15F4C"/>
    <w:rsid w:val="00F16628"/>
    <w:rsid w:val="00F16A4C"/>
    <w:rsid w:val="00F16C67"/>
    <w:rsid w:val="00F176DF"/>
    <w:rsid w:val="00F20778"/>
    <w:rsid w:val="00F20BD2"/>
    <w:rsid w:val="00F21338"/>
    <w:rsid w:val="00F21AA7"/>
    <w:rsid w:val="00F21EA5"/>
    <w:rsid w:val="00F22B40"/>
    <w:rsid w:val="00F22F51"/>
    <w:rsid w:val="00F237D6"/>
    <w:rsid w:val="00F24C4A"/>
    <w:rsid w:val="00F24F74"/>
    <w:rsid w:val="00F24FD9"/>
    <w:rsid w:val="00F262AB"/>
    <w:rsid w:val="00F2651E"/>
    <w:rsid w:val="00F26D11"/>
    <w:rsid w:val="00F27080"/>
    <w:rsid w:val="00F270F2"/>
    <w:rsid w:val="00F2725C"/>
    <w:rsid w:val="00F2753B"/>
    <w:rsid w:val="00F2760A"/>
    <w:rsid w:val="00F27ABF"/>
    <w:rsid w:val="00F30418"/>
    <w:rsid w:val="00F304C4"/>
    <w:rsid w:val="00F30698"/>
    <w:rsid w:val="00F30804"/>
    <w:rsid w:val="00F30850"/>
    <w:rsid w:val="00F3087A"/>
    <w:rsid w:val="00F308E0"/>
    <w:rsid w:val="00F30EF7"/>
    <w:rsid w:val="00F3111C"/>
    <w:rsid w:val="00F31242"/>
    <w:rsid w:val="00F312F9"/>
    <w:rsid w:val="00F319C7"/>
    <w:rsid w:val="00F31CB0"/>
    <w:rsid w:val="00F31EE1"/>
    <w:rsid w:val="00F3203B"/>
    <w:rsid w:val="00F32100"/>
    <w:rsid w:val="00F32628"/>
    <w:rsid w:val="00F3292E"/>
    <w:rsid w:val="00F3374E"/>
    <w:rsid w:val="00F34577"/>
    <w:rsid w:val="00F346F2"/>
    <w:rsid w:val="00F34951"/>
    <w:rsid w:val="00F34A1D"/>
    <w:rsid w:val="00F34E98"/>
    <w:rsid w:val="00F35F70"/>
    <w:rsid w:val="00F360DB"/>
    <w:rsid w:val="00F361C5"/>
    <w:rsid w:val="00F36C46"/>
    <w:rsid w:val="00F36DBC"/>
    <w:rsid w:val="00F36F8B"/>
    <w:rsid w:val="00F3784A"/>
    <w:rsid w:val="00F37B08"/>
    <w:rsid w:val="00F37C58"/>
    <w:rsid w:val="00F37F36"/>
    <w:rsid w:val="00F40175"/>
    <w:rsid w:val="00F40701"/>
    <w:rsid w:val="00F408CD"/>
    <w:rsid w:val="00F40A60"/>
    <w:rsid w:val="00F40D11"/>
    <w:rsid w:val="00F41AC8"/>
    <w:rsid w:val="00F41D16"/>
    <w:rsid w:val="00F41D82"/>
    <w:rsid w:val="00F42447"/>
    <w:rsid w:val="00F42501"/>
    <w:rsid w:val="00F42A43"/>
    <w:rsid w:val="00F42C82"/>
    <w:rsid w:val="00F43D08"/>
    <w:rsid w:val="00F43E0F"/>
    <w:rsid w:val="00F4402C"/>
    <w:rsid w:val="00F449F2"/>
    <w:rsid w:val="00F44BE3"/>
    <w:rsid w:val="00F44D40"/>
    <w:rsid w:val="00F44EF0"/>
    <w:rsid w:val="00F45C12"/>
    <w:rsid w:val="00F45EE2"/>
    <w:rsid w:val="00F4641A"/>
    <w:rsid w:val="00F478E9"/>
    <w:rsid w:val="00F47F6E"/>
    <w:rsid w:val="00F50479"/>
    <w:rsid w:val="00F5141F"/>
    <w:rsid w:val="00F516B2"/>
    <w:rsid w:val="00F518D2"/>
    <w:rsid w:val="00F52269"/>
    <w:rsid w:val="00F527C5"/>
    <w:rsid w:val="00F528C4"/>
    <w:rsid w:val="00F5292C"/>
    <w:rsid w:val="00F5298D"/>
    <w:rsid w:val="00F52DDF"/>
    <w:rsid w:val="00F53036"/>
    <w:rsid w:val="00F53776"/>
    <w:rsid w:val="00F5393E"/>
    <w:rsid w:val="00F53BF0"/>
    <w:rsid w:val="00F5435C"/>
    <w:rsid w:val="00F54656"/>
    <w:rsid w:val="00F54C48"/>
    <w:rsid w:val="00F5546E"/>
    <w:rsid w:val="00F554C4"/>
    <w:rsid w:val="00F55828"/>
    <w:rsid w:val="00F55F9E"/>
    <w:rsid w:val="00F560DF"/>
    <w:rsid w:val="00F562DD"/>
    <w:rsid w:val="00F56AE2"/>
    <w:rsid w:val="00F56F2D"/>
    <w:rsid w:val="00F56F7E"/>
    <w:rsid w:val="00F606FC"/>
    <w:rsid w:val="00F6092B"/>
    <w:rsid w:val="00F615AC"/>
    <w:rsid w:val="00F61694"/>
    <w:rsid w:val="00F627A6"/>
    <w:rsid w:val="00F647CD"/>
    <w:rsid w:val="00F64C18"/>
    <w:rsid w:val="00F65265"/>
    <w:rsid w:val="00F65840"/>
    <w:rsid w:val="00F658E6"/>
    <w:rsid w:val="00F65AC3"/>
    <w:rsid w:val="00F661DD"/>
    <w:rsid w:val="00F6641B"/>
    <w:rsid w:val="00F70FC7"/>
    <w:rsid w:val="00F7130F"/>
    <w:rsid w:val="00F714C1"/>
    <w:rsid w:val="00F72DA0"/>
    <w:rsid w:val="00F73693"/>
    <w:rsid w:val="00F73F05"/>
    <w:rsid w:val="00F74097"/>
    <w:rsid w:val="00F74FCB"/>
    <w:rsid w:val="00F7512B"/>
    <w:rsid w:val="00F75D2F"/>
    <w:rsid w:val="00F760BF"/>
    <w:rsid w:val="00F7636D"/>
    <w:rsid w:val="00F7688F"/>
    <w:rsid w:val="00F76CB1"/>
    <w:rsid w:val="00F77370"/>
    <w:rsid w:val="00F773CE"/>
    <w:rsid w:val="00F773F8"/>
    <w:rsid w:val="00F77C4F"/>
    <w:rsid w:val="00F77F9E"/>
    <w:rsid w:val="00F8006D"/>
    <w:rsid w:val="00F80732"/>
    <w:rsid w:val="00F80F7C"/>
    <w:rsid w:val="00F81346"/>
    <w:rsid w:val="00F81972"/>
    <w:rsid w:val="00F82A9A"/>
    <w:rsid w:val="00F82BA3"/>
    <w:rsid w:val="00F82E19"/>
    <w:rsid w:val="00F84301"/>
    <w:rsid w:val="00F84A6F"/>
    <w:rsid w:val="00F84DD7"/>
    <w:rsid w:val="00F851F6"/>
    <w:rsid w:val="00F85F32"/>
    <w:rsid w:val="00F86E32"/>
    <w:rsid w:val="00F87984"/>
    <w:rsid w:val="00F9099F"/>
    <w:rsid w:val="00F90F72"/>
    <w:rsid w:val="00F9237D"/>
    <w:rsid w:val="00F92404"/>
    <w:rsid w:val="00F92439"/>
    <w:rsid w:val="00F92C3E"/>
    <w:rsid w:val="00F92F62"/>
    <w:rsid w:val="00F93537"/>
    <w:rsid w:val="00F939AB"/>
    <w:rsid w:val="00F93BD6"/>
    <w:rsid w:val="00F93C69"/>
    <w:rsid w:val="00F94161"/>
    <w:rsid w:val="00F945A6"/>
    <w:rsid w:val="00F9564E"/>
    <w:rsid w:val="00F95D11"/>
    <w:rsid w:val="00F967CB"/>
    <w:rsid w:val="00F969D7"/>
    <w:rsid w:val="00F96ED1"/>
    <w:rsid w:val="00F97309"/>
    <w:rsid w:val="00F973A1"/>
    <w:rsid w:val="00F97F29"/>
    <w:rsid w:val="00FA0107"/>
    <w:rsid w:val="00FA091A"/>
    <w:rsid w:val="00FA0A40"/>
    <w:rsid w:val="00FA0F6F"/>
    <w:rsid w:val="00FA14AD"/>
    <w:rsid w:val="00FA15D5"/>
    <w:rsid w:val="00FA1BB6"/>
    <w:rsid w:val="00FA1D19"/>
    <w:rsid w:val="00FA24D6"/>
    <w:rsid w:val="00FA293A"/>
    <w:rsid w:val="00FA3FAF"/>
    <w:rsid w:val="00FA5236"/>
    <w:rsid w:val="00FA5D38"/>
    <w:rsid w:val="00FA5DF8"/>
    <w:rsid w:val="00FA65A3"/>
    <w:rsid w:val="00FA7381"/>
    <w:rsid w:val="00FA752D"/>
    <w:rsid w:val="00FA75A9"/>
    <w:rsid w:val="00FB14FB"/>
    <w:rsid w:val="00FB16F2"/>
    <w:rsid w:val="00FB1996"/>
    <w:rsid w:val="00FB2153"/>
    <w:rsid w:val="00FB23B8"/>
    <w:rsid w:val="00FB2A5E"/>
    <w:rsid w:val="00FB2FF0"/>
    <w:rsid w:val="00FB34F1"/>
    <w:rsid w:val="00FB39D4"/>
    <w:rsid w:val="00FB39D8"/>
    <w:rsid w:val="00FB3B0A"/>
    <w:rsid w:val="00FB3FA1"/>
    <w:rsid w:val="00FB447F"/>
    <w:rsid w:val="00FB4C2A"/>
    <w:rsid w:val="00FB4DC5"/>
    <w:rsid w:val="00FB53A0"/>
    <w:rsid w:val="00FB54D2"/>
    <w:rsid w:val="00FB5749"/>
    <w:rsid w:val="00FB57D9"/>
    <w:rsid w:val="00FB68FC"/>
    <w:rsid w:val="00FB6AC0"/>
    <w:rsid w:val="00FB7122"/>
    <w:rsid w:val="00FB78BB"/>
    <w:rsid w:val="00FB7CBD"/>
    <w:rsid w:val="00FB7CEB"/>
    <w:rsid w:val="00FC001B"/>
    <w:rsid w:val="00FC07DE"/>
    <w:rsid w:val="00FC12DF"/>
    <w:rsid w:val="00FC130F"/>
    <w:rsid w:val="00FC13B8"/>
    <w:rsid w:val="00FC1549"/>
    <w:rsid w:val="00FC183F"/>
    <w:rsid w:val="00FC20F2"/>
    <w:rsid w:val="00FC230A"/>
    <w:rsid w:val="00FC2952"/>
    <w:rsid w:val="00FC319F"/>
    <w:rsid w:val="00FC3FED"/>
    <w:rsid w:val="00FC41E2"/>
    <w:rsid w:val="00FC42A2"/>
    <w:rsid w:val="00FC4D8B"/>
    <w:rsid w:val="00FC4F58"/>
    <w:rsid w:val="00FC5034"/>
    <w:rsid w:val="00FC55AC"/>
    <w:rsid w:val="00FC657D"/>
    <w:rsid w:val="00FD0D7A"/>
    <w:rsid w:val="00FD1C25"/>
    <w:rsid w:val="00FD1C9F"/>
    <w:rsid w:val="00FD239F"/>
    <w:rsid w:val="00FD2E5B"/>
    <w:rsid w:val="00FD317F"/>
    <w:rsid w:val="00FD35CF"/>
    <w:rsid w:val="00FD37E8"/>
    <w:rsid w:val="00FD3825"/>
    <w:rsid w:val="00FD3AA9"/>
    <w:rsid w:val="00FD3C2B"/>
    <w:rsid w:val="00FD44F7"/>
    <w:rsid w:val="00FD49CC"/>
    <w:rsid w:val="00FD5E33"/>
    <w:rsid w:val="00FD678A"/>
    <w:rsid w:val="00FD79E8"/>
    <w:rsid w:val="00FD7DB1"/>
    <w:rsid w:val="00FD7F5A"/>
    <w:rsid w:val="00FE0451"/>
    <w:rsid w:val="00FE070F"/>
    <w:rsid w:val="00FE0AB6"/>
    <w:rsid w:val="00FE0CB6"/>
    <w:rsid w:val="00FE1056"/>
    <w:rsid w:val="00FE1425"/>
    <w:rsid w:val="00FE18C0"/>
    <w:rsid w:val="00FE22C4"/>
    <w:rsid w:val="00FE28D2"/>
    <w:rsid w:val="00FE2FAA"/>
    <w:rsid w:val="00FE38DA"/>
    <w:rsid w:val="00FE477F"/>
    <w:rsid w:val="00FE4BB4"/>
    <w:rsid w:val="00FE4D04"/>
    <w:rsid w:val="00FE4D84"/>
    <w:rsid w:val="00FE52D4"/>
    <w:rsid w:val="00FE632D"/>
    <w:rsid w:val="00FE6D3E"/>
    <w:rsid w:val="00FE6F7B"/>
    <w:rsid w:val="00FE71AB"/>
    <w:rsid w:val="00FE78AA"/>
    <w:rsid w:val="00FF044D"/>
    <w:rsid w:val="00FF0821"/>
    <w:rsid w:val="00FF0D8F"/>
    <w:rsid w:val="00FF1700"/>
    <w:rsid w:val="00FF266C"/>
    <w:rsid w:val="00FF2BE0"/>
    <w:rsid w:val="00FF355E"/>
    <w:rsid w:val="00FF3698"/>
    <w:rsid w:val="00FF3903"/>
    <w:rsid w:val="00FF3C7E"/>
    <w:rsid w:val="00FF3DC6"/>
    <w:rsid w:val="00FF478D"/>
    <w:rsid w:val="00FF4DB3"/>
    <w:rsid w:val="00FF52D9"/>
    <w:rsid w:val="00FF57AA"/>
    <w:rsid w:val="00FF6498"/>
    <w:rsid w:val="00FF69B2"/>
    <w:rsid w:val="00FF7368"/>
    <w:rsid w:val="00FF7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color="blue">
      <v:fill color="white" on="f"/>
      <v:stroke dashstyle="dash" color="blue"/>
    </o:shapedefaults>
    <o:shapelayout v:ext="edit">
      <o:idmap v:ext="edit" data="1"/>
    </o:shapelayout>
  </w:shapeDefaults>
  <w:decimalSymbol w:val="."/>
  <w:listSeparator w:val=","/>
  <w14:docId w14:val="24125560"/>
  <w15:docId w15:val="{661D5FA9-C4D1-409E-BCC0-1E5DA4FFB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525C8"/>
    <w:pPr>
      <w:jc w:val="both"/>
    </w:pPr>
    <w:rPr>
      <w:sz w:val="22"/>
      <w:szCs w:val="24"/>
      <w:lang w:eastAsia="zh-TW"/>
    </w:rPr>
  </w:style>
  <w:style w:type="paragraph" w:styleId="Heading1">
    <w:name w:val="heading 1"/>
    <w:basedOn w:val="Normal"/>
    <w:next w:val="Normal"/>
    <w:link w:val="Heading1Char"/>
    <w:qFormat/>
    <w:rsid w:val="00485976"/>
    <w:pPr>
      <w:keepNext/>
      <w:spacing w:before="240" w:after="60"/>
      <w:outlineLvl w:val="0"/>
    </w:pPr>
    <w:rPr>
      <w:rFonts w:cs="Arial"/>
      <w:b/>
      <w:bCs/>
      <w:caps/>
      <w:kern w:val="32"/>
      <w:sz w:val="28"/>
      <w:szCs w:val="32"/>
    </w:rPr>
  </w:style>
  <w:style w:type="paragraph" w:styleId="Heading2">
    <w:name w:val="heading 2"/>
    <w:basedOn w:val="Normal"/>
    <w:next w:val="Normal"/>
    <w:link w:val="Heading2Char"/>
    <w:qFormat/>
    <w:rsid w:val="00634DEB"/>
    <w:pPr>
      <w:keepNext/>
      <w:spacing w:before="240" w:after="60"/>
      <w:outlineLvl w:val="1"/>
    </w:pPr>
    <w:rPr>
      <w:rFonts w:cs="Arial"/>
      <w:b/>
      <w:bCs/>
      <w:iCs/>
      <w:smallCaps/>
      <w:sz w:val="24"/>
      <w:szCs w:val="28"/>
    </w:rPr>
  </w:style>
  <w:style w:type="paragraph" w:styleId="Heading3">
    <w:name w:val="heading 3"/>
    <w:basedOn w:val="Normal"/>
    <w:next w:val="Normal"/>
    <w:qFormat/>
    <w:rsid w:val="009C7C43"/>
    <w:pPr>
      <w:keepNext/>
      <w:spacing w:before="240" w:after="60"/>
      <w:outlineLvl w:val="2"/>
    </w:pPr>
    <w:rPr>
      <w:rFonts w:cs="Arial"/>
      <w:b/>
      <w:bCs/>
      <w:sz w:val="24"/>
      <w:szCs w:val="26"/>
      <w:u w:val="single"/>
    </w:rPr>
  </w:style>
  <w:style w:type="paragraph" w:styleId="Heading4">
    <w:name w:val="heading 4"/>
    <w:basedOn w:val="Normal"/>
    <w:next w:val="Normal"/>
    <w:link w:val="Heading4Char"/>
    <w:qFormat/>
    <w:rsid w:val="004C303A"/>
    <w:pPr>
      <w:keepNext/>
      <w:spacing w:before="240" w:after="60"/>
      <w:ind w:left="144"/>
      <w:outlineLvl w:val="3"/>
    </w:pPr>
    <w:rPr>
      <w:rFonts w:ascii="Arial" w:hAnsi="Arial"/>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5976"/>
    <w:rPr>
      <w:rFonts w:cs="Arial"/>
      <w:b/>
      <w:bCs/>
      <w:caps/>
      <w:kern w:val="32"/>
      <w:sz w:val="28"/>
      <w:szCs w:val="32"/>
      <w:lang w:eastAsia="zh-TW"/>
    </w:rPr>
  </w:style>
  <w:style w:type="character" w:customStyle="1" w:styleId="Heading4Char">
    <w:name w:val="Heading 4 Char"/>
    <w:basedOn w:val="DefaultParagraphFont"/>
    <w:link w:val="Heading4"/>
    <w:rsid w:val="004C303A"/>
    <w:rPr>
      <w:rFonts w:ascii="Arial" w:hAnsi="Arial"/>
      <w:b/>
      <w:bCs/>
      <w:sz w:val="22"/>
      <w:szCs w:val="28"/>
    </w:rPr>
  </w:style>
  <w:style w:type="paragraph" w:customStyle="1" w:styleId="Body">
    <w:name w:val="Body"/>
    <w:basedOn w:val="Normal"/>
    <w:link w:val="BodyChar"/>
    <w:rsid w:val="003E4509"/>
    <w:pPr>
      <w:spacing w:before="160"/>
    </w:pPr>
    <w:rPr>
      <w:snapToGrid w:val="0"/>
      <w:lang w:eastAsia="en-US"/>
    </w:rPr>
  </w:style>
  <w:style w:type="character" w:customStyle="1" w:styleId="BodyChar">
    <w:name w:val="Body Char"/>
    <w:basedOn w:val="DefaultParagraphFont"/>
    <w:link w:val="Body"/>
    <w:rsid w:val="003E4509"/>
    <w:rPr>
      <w:rFonts w:eastAsia="PMingLiU"/>
      <w:snapToGrid w:val="0"/>
      <w:sz w:val="22"/>
      <w:szCs w:val="24"/>
      <w:lang w:val="en-US" w:eastAsia="en-US" w:bidi="ar-SA"/>
    </w:rPr>
  </w:style>
  <w:style w:type="character" w:styleId="FollowedHyperlink">
    <w:name w:val="FollowedHyperlink"/>
    <w:basedOn w:val="DefaultParagraphFont"/>
    <w:rsid w:val="001F60E3"/>
    <w:rPr>
      <w:color w:val="800080"/>
      <w:u w:val="single"/>
    </w:rPr>
  </w:style>
  <w:style w:type="paragraph" w:styleId="Footer">
    <w:name w:val="footer"/>
    <w:basedOn w:val="Normal"/>
    <w:rsid w:val="00F9564E"/>
    <w:pPr>
      <w:tabs>
        <w:tab w:val="center" w:pos="4320"/>
        <w:tab w:val="right" w:pos="8640"/>
      </w:tabs>
    </w:pPr>
    <w:rPr>
      <w:sz w:val="16"/>
      <w:szCs w:val="16"/>
    </w:rPr>
  </w:style>
  <w:style w:type="paragraph" w:styleId="TOC1">
    <w:name w:val="toc 1"/>
    <w:basedOn w:val="Normal"/>
    <w:next w:val="Normal"/>
    <w:autoRedefine/>
    <w:uiPriority w:val="39"/>
    <w:rsid w:val="006F1411"/>
    <w:pPr>
      <w:tabs>
        <w:tab w:val="left" w:pos="720"/>
        <w:tab w:val="right" w:pos="8630"/>
      </w:tabs>
      <w:spacing w:before="240" w:after="120"/>
      <w:ind w:left="240"/>
    </w:pPr>
    <w:rPr>
      <w:b/>
      <w:bCs/>
      <w:sz w:val="20"/>
      <w:szCs w:val="20"/>
    </w:rPr>
  </w:style>
  <w:style w:type="character" w:styleId="Hyperlink">
    <w:name w:val="Hyperlink"/>
    <w:basedOn w:val="DefaultParagraphFont"/>
    <w:uiPriority w:val="99"/>
    <w:rsid w:val="00386D90"/>
    <w:rPr>
      <w:color w:val="0000FF"/>
      <w:u w:val="single"/>
    </w:rPr>
  </w:style>
  <w:style w:type="paragraph" w:styleId="TOC2">
    <w:name w:val="toc 2"/>
    <w:basedOn w:val="Normal"/>
    <w:next w:val="Normal"/>
    <w:autoRedefine/>
    <w:uiPriority w:val="39"/>
    <w:rsid w:val="00684417"/>
    <w:pPr>
      <w:spacing w:before="120"/>
      <w:ind w:left="240"/>
    </w:pPr>
    <w:rPr>
      <w:i/>
      <w:iCs/>
      <w:sz w:val="20"/>
      <w:szCs w:val="20"/>
    </w:rPr>
  </w:style>
  <w:style w:type="paragraph" w:styleId="TOC3">
    <w:name w:val="toc 3"/>
    <w:basedOn w:val="Normal"/>
    <w:next w:val="Normal"/>
    <w:autoRedefine/>
    <w:uiPriority w:val="39"/>
    <w:rsid w:val="00684417"/>
    <w:pPr>
      <w:ind w:left="480"/>
    </w:pPr>
    <w:rPr>
      <w:sz w:val="20"/>
      <w:szCs w:val="20"/>
    </w:rPr>
  </w:style>
  <w:style w:type="paragraph" w:styleId="TOC4">
    <w:name w:val="toc 4"/>
    <w:basedOn w:val="Normal"/>
    <w:next w:val="Normal"/>
    <w:autoRedefine/>
    <w:uiPriority w:val="39"/>
    <w:rsid w:val="00684417"/>
    <w:pPr>
      <w:ind w:left="720"/>
    </w:pPr>
    <w:rPr>
      <w:sz w:val="20"/>
      <w:szCs w:val="20"/>
    </w:rPr>
  </w:style>
  <w:style w:type="paragraph" w:styleId="TOC5">
    <w:name w:val="toc 5"/>
    <w:basedOn w:val="Normal"/>
    <w:next w:val="Normal"/>
    <w:autoRedefine/>
    <w:uiPriority w:val="39"/>
    <w:rsid w:val="00684417"/>
    <w:pPr>
      <w:ind w:left="960"/>
    </w:pPr>
    <w:rPr>
      <w:sz w:val="20"/>
      <w:szCs w:val="20"/>
    </w:rPr>
  </w:style>
  <w:style w:type="paragraph" w:styleId="TOC6">
    <w:name w:val="toc 6"/>
    <w:basedOn w:val="Normal"/>
    <w:next w:val="Normal"/>
    <w:autoRedefine/>
    <w:uiPriority w:val="39"/>
    <w:rsid w:val="00684417"/>
    <w:pPr>
      <w:ind w:left="1200"/>
    </w:pPr>
    <w:rPr>
      <w:sz w:val="20"/>
      <w:szCs w:val="20"/>
    </w:rPr>
  </w:style>
  <w:style w:type="paragraph" w:styleId="TOC7">
    <w:name w:val="toc 7"/>
    <w:basedOn w:val="Normal"/>
    <w:next w:val="Normal"/>
    <w:autoRedefine/>
    <w:uiPriority w:val="39"/>
    <w:rsid w:val="00684417"/>
    <w:pPr>
      <w:ind w:left="1440"/>
    </w:pPr>
    <w:rPr>
      <w:sz w:val="20"/>
      <w:szCs w:val="20"/>
    </w:rPr>
  </w:style>
  <w:style w:type="paragraph" w:styleId="TOC8">
    <w:name w:val="toc 8"/>
    <w:basedOn w:val="Normal"/>
    <w:next w:val="Normal"/>
    <w:autoRedefine/>
    <w:uiPriority w:val="39"/>
    <w:rsid w:val="00684417"/>
    <w:pPr>
      <w:ind w:left="1680"/>
    </w:pPr>
    <w:rPr>
      <w:sz w:val="20"/>
      <w:szCs w:val="20"/>
    </w:rPr>
  </w:style>
  <w:style w:type="paragraph" w:styleId="TOC9">
    <w:name w:val="toc 9"/>
    <w:basedOn w:val="Normal"/>
    <w:next w:val="Normal"/>
    <w:autoRedefine/>
    <w:uiPriority w:val="39"/>
    <w:rsid w:val="00684417"/>
    <w:pPr>
      <w:ind w:left="1920"/>
    </w:pPr>
    <w:rPr>
      <w:sz w:val="20"/>
      <w:szCs w:val="20"/>
    </w:rPr>
  </w:style>
  <w:style w:type="paragraph" w:styleId="DocumentMap">
    <w:name w:val="Document Map"/>
    <w:basedOn w:val="Normal"/>
    <w:semiHidden/>
    <w:rsid w:val="00A614BD"/>
    <w:pPr>
      <w:shd w:val="clear" w:color="auto" w:fill="000080"/>
    </w:pPr>
    <w:rPr>
      <w:rFonts w:ascii="Tahoma" w:hAnsi="Tahoma" w:cs="Tahoma"/>
      <w:sz w:val="20"/>
      <w:szCs w:val="20"/>
    </w:rPr>
  </w:style>
  <w:style w:type="paragraph" w:styleId="BodyText2">
    <w:name w:val="Body Text 2"/>
    <w:basedOn w:val="Normal"/>
    <w:link w:val="BodyText2Char"/>
    <w:rsid w:val="00FF52D9"/>
    <w:pPr>
      <w:snapToGrid w:val="0"/>
      <w:spacing w:line="240" w:lineRule="atLeast"/>
    </w:pPr>
    <w:rPr>
      <w:rFonts w:ascii="Arial" w:hAnsi="Arial"/>
      <w:b/>
      <w:sz w:val="24"/>
    </w:rPr>
  </w:style>
  <w:style w:type="character" w:customStyle="1" w:styleId="BodyText2Char">
    <w:name w:val="Body Text 2 Char"/>
    <w:basedOn w:val="DefaultParagraphFont"/>
    <w:link w:val="BodyText2"/>
    <w:rsid w:val="00FF52D9"/>
    <w:rPr>
      <w:rFonts w:ascii="Arial" w:eastAsia="PMingLiU" w:hAnsi="Arial"/>
      <w:b/>
      <w:sz w:val="24"/>
      <w:szCs w:val="24"/>
      <w:lang w:val="en-US" w:eastAsia="zh-TW" w:bidi="ar-SA"/>
    </w:rPr>
  </w:style>
  <w:style w:type="table" w:styleId="TableGrid">
    <w:name w:val="Table Grid"/>
    <w:basedOn w:val="TableNormal"/>
    <w:rsid w:val="00715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5">
    <w:name w:val="List Bullet 5"/>
    <w:basedOn w:val="Normal"/>
    <w:rsid w:val="00305E56"/>
    <w:pPr>
      <w:numPr>
        <w:numId w:val="1"/>
      </w:numPr>
    </w:pPr>
  </w:style>
  <w:style w:type="paragraph" w:styleId="ListBullet">
    <w:name w:val="List Bullet"/>
    <w:basedOn w:val="Normal"/>
    <w:rsid w:val="00E26A74"/>
  </w:style>
  <w:style w:type="paragraph" w:styleId="Caption">
    <w:name w:val="caption"/>
    <w:basedOn w:val="Normal"/>
    <w:next w:val="Normal"/>
    <w:qFormat/>
    <w:rsid w:val="00BB7F5F"/>
    <w:rPr>
      <w:b/>
      <w:bCs/>
      <w:sz w:val="20"/>
      <w:szCs w:val="20"/>
    </w:rPr>
  </w:style>
  <w:style w:type="paragraph" w:styleId="z-BottomofForm">
    <w:name w:val="HTML Bottom of Form"/>
    <w:basedOn w:val="Normal"/>
    <w:next w:val="Normal"/>
    <w:link w:val="z-BottomofFormChar"/>
    <w:hidden/>
    <w:uiPriority w:val="99"/>
    <w:rsid w:val="000B0398"/>
    <w:pPr>
      <w:pBdr>
        <w:top w:val="single" w:sz="6" w:space="1" w:color="auto"/>
      </w:pBdr>
      <w:jc w:val="center"/>
    </w:pPr>
    <w:rPr>
      <w:rFonts w:ascii="Arial" w:hAnsi="Arial" w:cs="Arial"/>
      <w:vanish/>
      <w:sz w:val="16"/>
      <w:szCs w:val="16"/>
    </w:rPr>
  </w:style>
  <w:style w:type="character" w:styleId="FootnoteReference">
    <w:name w:val="footnote reference"/>
    <w:semiHidden/>
    <w:rsid w:val="00FF044D"/>
    <w:rPr>
      <w:rFonts w:ascii="Times New Roman" w:hAnsi="Times New Roman"/>
      <w:sz w:val="18"/>
      <w:vertAlign w:val="superscript"/>
    </w:rPr>
  </w:style>
  <w:style w:type="paragraph" w:styleId="FootnoteText">
    <w:name w:val="footnote text"/>
    <w:basedOn w:val="Normal"/>
    <w:autoRedefine/>
    <w:semiHidden/>
    <w:rsid w:val="00FF044D"/>
    <w:pPr>
      <w:overflowPunct w:val="0"/>
      <w:autoSpaceDE w:val="0"/>
      <w:autoSpaceDN w:val="0"/>
      <w:adjustRightInd w:val="0"/>
      <w:spacing w:before="20" w:after="20"/>
      <w:ind w:left="360" w:hanging="360"/>
      <w:textAlignment w:val="baseline"/>
    </w:pPr>
    <w:rPr>
      <w:rFonts w:eastAsia="Times New Roman"/>
      <w:noProof/>
      <w:sz w:val="18"/>
      <w:szCs w:val="20"/>
      <w:lang w:eastAsia="en-US"/>
    </w:rPr>
  </w:style>
  <w:style w:type="paragraph" w:styleId="Header">
    <w:name w:val="header"/>
    <w:basedOn w:val="Normal"/>
    <w:rsid w:val="002C26EB"/>
    <w:pPr>
      <w:tabs>
        <w:tab w:val="center" w:pos="4320"/>
        <w:tab w:val="right" w:pos="8640"/>
      </w:tabs>
    </w:pPr>
  </w:style>
  <w:style w:type="paragraph" w:styleId="CommentText">
    <w:name w:val="annotation text"/>
    <w:basedOn w:val="Normal"/>
    <w:link w:val="CommentTextChar"/>
    <w:uiPriority w:val="99"/>
    <w:semiHidden/>
    <w:rsid w:val="000B7E9A"/>
    <w:pPr>
      <w:overflowPunct w:val="0"/>
      <w:autoSpaceDE w:val="0"/>
      <w:autoSpaceDN w:val="0"/>
      <w:adjustRightInd w:val="0"/>
      <w:textAlignment w:val="baseline"/>
    </w:pPr>
    <w:rPr>
      <w:szCs w:val="20"/>
      <w:lang w:eastAsia="en-US"/>
    </w:rPr>
  </w:style>
  <w:style w:type="character" w:styleId="CommentReference">
    <w:name w:val="annotation reference"/>
    <w:basedOn w:val="DefaultParagraphFont"/>
    <w:uiPriority w:val="99"/>
    <w:semiHidden/>
    <w:rsid w:val="0040624C"/>
    <w:rPr>
      <w:sz w:val="16"/>
      <w:szCs w:val="16"/>
    </w:rPr>
  </w:style>
  <w:style w:type="paragraph" w:styleId="BalloonText">
    <w:name w:val="Balloon Text"/>
    <w:basedOn w:val="Normal"/>
    <w:semiHidden/>
    <w:rsid w:val="0040624C"/>
    <w:rPr>
      <w:rFonts w:ascii="Tahoma" w:hAnsi="Tahoma" w:cs="Tahoma"/>
      <w:sz w:val="16"/>
      <w:szCs w:val="16"/>
    </w:rPr>
  </w:style>
  <w:style w:type="paragraph" w:styleId="BodyText">
    <w:name w:val="Body Text"/>
    <w:basedOn w:val="Normal"/>
    <w:link w:val="BodyTextChar"/>
    <w:uiPriority w:val="99"/>
    <w:rsid w:val="00407625"/>
    <w:pPr>
      <w:spacing w:after="120"/>
    </w:pPr>
  </w:style>
  <w:style w:type="paragraph" w:customStyle="1" w:styleId="RMSDATA">
    <w:name w:val="RMS DATA"/>
    <w:basedOn w:val="Normal"/>
    <w:rsid w:val="009D5A7D"/>
    <w:rPr>
      <w:rFonts w:ascii="Arial" w:hAnsi="Arial"/>
      <w:sz w:val="24"/>
      <w:lang w:eastAsia="en-US"/>
    </w:rPr>
  </w:style>
  <w:style w:type="paragraph" w:styleId="CommentSubject">
    <w:name w:val="annotation subject"/>
    <w:basedOn w:val="CommentText"/>
    <w:next w:val="CommentText"/>
    <w:link w:val="CommentSubjectChar"/>
    <w:rsid w:val="00B73BB1"/>
    <w:pPr>
      <w:overflowPunct/>
      <w:autoSpaceDE/>
      <w:autoSpaceDN/>
      <w:adjustRightInd/>
      <w:textAlignment w:val="auto"/>
    </w:pPr>
    <w:rPr>
      <w:b/>
      <w:bCs/>
      <w:sz w:val="20"/>
      <w:lang w:eastAsia="zh-TW"/>
    </w:rPr>
  </w:style>
  <w:style w:type="paragraph" w:styleId="z-TopofForm">
    <w:name w:val="HTML Top of Form"/>
    <w:basedOn w:val="Normal"/>
    <w:next w:val="Normal"/>
    <w:link w:val="z-TopofFormChar"/>
    <w:hidden/>
    <w:uiPriority w:val="99"/>
    <w:rsid w:val="00F42501"/>
    <w:pPr>
      <w:pBdr>
        <w:bottom w:val="single" w:sz="6" w:space="1" w:color="auto"/>
      </w:pBdr>
      <w:jc w:val="center"/>
    </w:pPr>
    <w:rPr>
      <w:rFonts w:ascii="Arial" w:hAnsi="Arial" w:cs="Arial"/>
      <w:vanish/>
      <w:sz w:val="16"/>
      <w:szCs w:val="16"/>
    </w:rPr>
  </w:style>
  <w:style w:type="character" w:customStyle="1" w:styleId="CommentTextChar">
    <w:name w:val="Comment Text Char"/>
    <w:basedOn w:val="DefaultParagraphFont"/>
    <w:link w:val="CommentText"/>
    <w:uiPriority w:val="99"/>
    <w:semiHidden/>
    <w:rsid w:val="00B73BB1"/>
    <w:rPr>
      <w:rFonts w:ascii="Calibri" w:hAnsi="Calibri"/>
      <w:sz w:val="22"/>
    </w:rPr>
  </w:style>
  <w:style w:type="character" w:customStyle="1" w:styleId="CommentSubjectChar">
    <w:name w:val="Comment Subject Char"/>
    <w:basedOn w:val="CommentTextChar"/>
    <w:link w:val="CommentSubject"/>
    <w:rsid w:val="00B73BB1"/>
    <w:rPr>
      <w:rFonts w:ascii="Calibri" w:hAnsi="Calibri"/>
      <w:sz w:val="22"/>
    </w:rPr>
  </w:style>
  <w:style w:type="paragraph" w:styleId="Revision">
    <w:name w:val="Revision"/>
    <w:hidden/>
    <w:uiPriority w:val="99"/>
    <w:semiHidden/>
    <w:rsid w:val="00786501"/>
    <w:rPr>
      <w:rFonts w:ascii="Calibri" w:hAnsi="Calibri"/>
      <w:sz w:val="22"/>
      <w:szCs w:val="24"/>
      <w:lang w:eastAsia="zh-TW"/>
    </w:rPr>
  </w:style>
  <w:style w:type="paragraph" w:customStyle="1" w:styleId="Default">
    <w:name w:val="Default"/>
    <w:rsid w:val="00896C8A"/>
    <w:pPr>
      <w:autoSpaceDE w:val="0"/>
      <w:autoSpaceDN w:val="0"/>
      <w:adjustRightInd w:val="0"/>
    </w:pPr>
    <w:rPr>
      <w:rFonts w:ascii="Arial" w:hAnsi="Arial" w:cs="Arial"/>
      <w:color w:val="000000"/>
      <w:sz w:val="24"/>
      <w:szCs w:val="24"/>
      <w:lang w:eastAsia="zh-TW"/>
    </w:rPr>
  </w:style>
  <w:style w:type="character" w:styleId="Emphasis">
    <w:name w:val="Emphasis"/>
    <w:basedOn w:val="DefaultParagraphFont"/>
    <w:qFormat/>
    <w:rsid w:val="008F6545"/>
    <w:rPr>
      <w:i/>
      <w:iCs/>
    </w:rPr>
  </w:style>
  <w:style w:type="paragraph" w:styleId="Title">
    <w:name w:val="Title"/>
    <w:basedOn w:val="Normal"/>
    <w:next w:val="Normal"/>
    <w:link w:val="TitleChar"/>
    <w:qFormat/>
    <w:rsid w:val="008F6545"/>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8F6545"/>
    <w:rPr>
      <w:rFonts w:ascii="Cambria" w:eastAsia="PMingLiU" w:hAnsi="Cambria" w:cs="Times New Roman"/>
      <w:b/>
      <w:bCs/>
      <w:kern w:val="28"/>
      <w:sz w:val="32"/>
      <w:szCs w:val="32"/>
    </w:rPr>
  </w:style>
  <w:style w:type="paragraph" w:styleId="ListParagraph">
    <w:name w:val="List Paragraph"/>
    <w:basedOn w:val="Normal"/>
    <w:uiPriority w:val="34"/>
    <w:qFormat/>
    <w:rsid w:val="00BB238B"/>
    <w:pPr>
      <w:ind w:left="720"/>
    </w:pPr>
    <w:rPr>
      <w:rFonts w:ascii="Calibri&amp;quot;,&amp;quot;sans-serif" w:eastAsia="Times New Roman" w:hAnsi="Calibri&amp;quot;,&amp;quot;sans-serif"/>
      <w:szCs w:val="22"/>
    </w:rPr>
  </w:style>
  <w:style w:type="character" w:customStyle="1" w:styleId="z-TopofFormChar">
    <w:name w:val="z-Top of Form Char"/>
    <w:basedOn w:val="DefaultParagraphFont"/>
    <w:link w:val="z-TopofForm"/>
    <w:uiPriority w:val="99"/>
    <w:rsid w:val="00795E0F"/>
    <w:rPr>
      <w:rFonts w:ascii="Arial" w:hAnsi="Arial" w:cs="Arial"/>
      <w:vanish/>
      <w:sz w:val="16"/>
      <w:szCs w:val="16"/>
    </w:rPr>
  </w:style>
  <w:style w:type="character" w:customStyle="1" w:styleId="z-BottomofFormChar">
    <w:name w:val="z-Bottom of Form Char"/>
    <w:basedOn w:val="DefaultParagraphFont"/>
    <w:link w:val="z-BottomofForm"/>
    <w:uiPriority w:val="99"/>
    <w:rsid w:val="00795E0F"/>
    <w:rPr>
      <w:rFonts w:ascii="Arial" w:hAnsi="Arial" w:cs="Arial"/>
      <w:vanish/>
      <w:sz w:val="16"/>
      <w:szCs w:val="16"/>
    </w:rPr>
  </w:style>
  <w:style w:type="table" w:customStyle="1" w:styleId="LightList-Accent11">
    <w:name w:val="Light List - Accent 11"/>
    <w:basedOn w:val="TableNormal"/>
    <w:uiPriority w:val="61"/>
    <w:rsid w:val="003E6F19"/>
    <w:rPr>
      <w:lang w:eastAsia="zh-TW"/>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
    <w:name w:val="Body Text Char"/>
    <w:basedOn w:val="DefaultParagraphFont"/>
    <w:link w:val="BodyText"/>
    <w:uiPriority w:val="99"/>
    <w:rsid w:val="003E6F19"/>
    <w:rPr>
      <w:rFonts w:ascii="Calibri" w:hAnsi="Calibri"/>
      <w:sz w:val="22"/>
      <w:szCs w:val="24"/>
      <w:lang w:eastAsia="zh-TW"/>
    </w:rPr>
  </w:style>
  <w:style w:type="table" w:styleId="TableProfessional">
    <w:name w:val="Table Professional"/>
    <w:basedOn w:val="TableNormal"/>
    <w:rsid w:val="00FE070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ghtList-Accent5">
    <w:name w:val="Light List Accent 5"/>
    <w:basedOn w:val="TableNormal"/>
    <w:uiPriority w:val="61"/>
    <w:rsid w:val="003304B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eList1">
    <w:name w:val="Table List 1"/>
    <w:basedOn w:val="TableNormal"/>
    <w:rsid w:val="003304B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8">
    <w:name w:val="Table Grid 8"/>
    <w:basedOn w:val="TableNormal"/>
    <w:rsid w:val="003304B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3">
    <w:name w:val="Table Columns 3"/>
    <w:basedOn w:val="TableNormal"/>
    <w:rsid w:val="00455D1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ghtList">
    <w:name w:val="Light List"/>
    <w:basedOn w:val="TableNormal"/>
    <w:uiPriority w:val="61"/>
    <w:rsid w:val="00DC521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622420"/>
    <w:pPr>
      <w:keepLines/>
      <w:spacing w:before="480" w:after="0" w:line="276" w:lineRule="auto"/>
      <w:outlineLvl w:val="9"/>
    </w:pPr>
    <w:rPr>
      <w:rFonts w:asciiTheme="majorHAnsi" w:eastAsiaTheme="majorEastAsia" w:hAnsiTheme="majorHAnsi" w:cstheme="majorBidi"/>
      <w:color w:val="365F91" w:themeColor="accent1" w:themeShade="BF"/>
      <w:kern w:val="0"/>
      <w:szCs w:val="28"/>
      <w:lang w:eastAsia="ja-JP"/>
    </w:rPr>
  </w:style>
  <w:style w:type="character" w:customStyle="1" w:styleId="Heading2Char">
    <w:name w:val="Heading 2 Char"/>
    <w:basedOn w:val="DefaultParagraphFont"/>
    <w:link w:val="Heading2"/>
    <w:rsid w:val="00CC13EA"/>
    <w:rPr>
      <w:rFonts w:cs="Arial"/>
      <w:b/>
      <w:bCs/>
      <w:iCs/>
      <w:smallCaps/>
      <w:sz w:val="24"/>
      <w:szCs w:val="2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0451">
      <w:bodyDiv w:val="1"/>
      <w:marLeft w:val="0"/>
      <w:marRight w:val="0"/>
      <w:marTop w:val="0"/>
      <w:marBottom w:val="0"/>
      <w:divBdr>
        <w:top w:val="none" w:sz="0" w:space="0" w:color="auto"/>
        <w:left w:val="none" w:sz="0" w:space="0" w:color="auto"/>
        <w:bottom w:val="none" w:sz="0" w:space="0" w:color="auto"/>
        <w:right w:val="none" w:sz="0" w:space="0" w:color="auto"/>
      </w:divBdr>
    </w:div>
    <w:div w:id="37241380">
      <w:bodyDiv w:val="1"/>
      <w:marLeft w:val="0"/>
      <w:marRight w:val="0"/>
      <w:marTop w:val="0"/>
      <w:marBottom w:val="0"/>
      <w:divBdr>
        <w:top w:val="none" w:sz="0" w:space="0" w:color="auto"/>
        <w:left w:val="none" w:sz="0" w:space="0" w:color="auto"/>
        <w:bottom w:val="none" w:sz="0" w:space="0" w:color="auto"/>
        <w:right w:val="none" w:sz="0" w:space="0" w:color="auto"/>
      </w:divBdr>
    </w:div>
    <w:div w:id="65303005">
      <w:bodyDiv w:val="1"/>
      <w:marLeft w:val="0"/>
      <w:marRight w:val="0"/>
      <w:marTop w:val="0"/>
      <w:marBottom w:val="0"/>
      <w:divBdr>
        <w:top w:val="none" w:sz="0" w:space="0" w:color="auto"/>
        <w:left w:val="none" w:sz="0" w:space="0" w:color="auto"/>
        <w:bottom w:val="none" w:sz="0" w:space="0" w:color="auto"/>
        <w:right w:val="none" w:sz="0" w:space="0" w:color="auto"/>
      </w:divBdr>
    </w:div>
    <w:div w:id="71244202">
      <w:bodyDiv w:val="1"/>
      <w:marLeft w:val="0"/>
      <w:marRight w:val="0"/>
      <w:marTop w:val="0"/>
      <w:marBottom w:val="0"/>
      <w:divBdr>
        <w:top w:val="none" w:sz="0" w:space="0" w:color="auto"/>
        <w:left w:val="none" w:sz="0" w:space="0" w:color="auto"/>
        <w:bottom w:val="none" w:sz="0" w:space="0" w:color="auto"/>
        <w:right w:val="none" w:sz="0" w:space="0" w:color="auto"/>
      </w:divBdr>
    </w:div>
    <w:div w:id="81493368">
      <w:bodyDiv w:val="1"/>
      <w:marLeft w:val="0"/>
      <w:marRight w:val="0"/>
      <w:marTop w:val="0"/>
      <w:marBottom w:val="0"/>
      <w:divBdr>
        <w:top w:val="none" w:sz="0" w:space="0" w:color="auto"/>
        <w:left w:val="none" w:sz="0" w:space="0" w:color="auto"/>
        <w:bottom w:val="none" w:sz="0" w:space="0" w:color="auto"/>
        <w:right w:val="none" w:sz="0" w:space="0" w:color="auto"/>
      </w:divBdr>
    </w:div>
    <w:div w:id="86390801">
      <w:bodyDiv w:val="1"/>
      <w:marLeft w:val="0"/>
      <w:marRight w:val="0"/>
      <w:marTop w:val="0"/>
      <w:marBottom w:val="0"/>
      <w:divBdr>
        <w:top w:val="none" w:sz="0" w:space="0" w:color="auto"/>
        <w:left w:val="none" w:sz="0" w:space="0" w:color="auto"/>
        <w:bottom w:val="none" w:sz="0" w:space="0" w:color="auto"/>
        <w:right w:val="none" w:sz="0" w:space="0" w:color="auto"/>
      </w:divBdr>
    </w:div>
    <w:div w:id="106437683">
      <w:bodyDiv w:val="1"/>
      <w:marLeft w:val="0"/>
      <w:marRight w:val="0"/>
      <w:marTop w:val="0"/>
      <w:marBottom w:val="0"/>
      <w:divBdr>
        <w:top w:val="none" w:sz="0" w:space="0" w:color="auto"/>
        <w:left w:val="none" w:sz="0" w:space="0" w:color="auto"/>
        <w:bottom w:val="none" w:sz="0" w:space="0" w:color="auto"/>
        <w:right w:val="none" w:sz="0" w:space="0" w:color="auto"/>
      </w:divBdr>
    </w:div>
    <w:div w:id="111364143">
      <w:bodyDiv w:val="1"/>
      <w:marLeft w:val="0"/>
      <w:marRight w:val="0"/>
      <w:marTop w:val="0"/>
      <w:marBottom w:val="0"/>
      <w:divBdr>
        <w:top w:val="none" w:sz="0" w:space="0" w:color="auto"/>
        <w:left w:val="none" w:sz="0" w:space="0" w:color="auto"/>
        <w:bottom w:val="none" w:sz="0" w:space="0" w:color="auto"/>
        <w:right w:val="none" w:sz="0" w:space="0" w:color="auto"/>
      </w:divBdr>
    </w:div>
    <w:div w:id="111947870">
      <w:bodyDiv w:val="1"/>
      <w:marLeft w:val="0"/>
      <w:marRight w:val="0"/>
      <w:marTop w:val="0"/>
      <w:marBottom w:val="0"/>
      <w:divBdr>
        <w:top w:val="none" w:sz="0" w:space="0" w:color="auto"/>
        <w:left w:val="none" w:sz="0" w:space="0" w:color="auto"/>
        <w:bottom w:val="none" w:sz="0" w:space="0" w:color="auto"/>
        <w:right w:val="none" w:sz="0" w:space="0" w:color="auto"/>
      </w:divBdr>
    </w:div>
    <w:div w:id="122695503">
      <w:bodyDiv w:val="1"/>
      <w:marLeft w:val="0"/>
      <w:marRight w:val="0"/>
      <w:marTop w:val="0"/>
      <w:marBottom w:val="0"/>
      <w:divBdr>
        <w:top w:val="none" w:sz="0" w:space="0" w:color="auto"/>
        <w:left w:val="none" w:sz="0" w:space="0" w:color="auto"/>
        <w:bottom w:val="none" w:sz="0" w:space="0" w:color="auto"/>
        <w:right w:val="none" w:sz="0" w:space="0" w:color="auto"/>
      </w:divBdr>
    </w:div>
    <w:div w:id="131288906">
      <w:bodyDiv w:val="1"/>
      <w:marLeft w:val="0"/>
      <w:marRight w:val="0"/>
      <w:marTop w:val="0"/>
      <w:marBottom w:val="0"/>
      <w:divBdr>
        <w:top w:val="none" w:sz="0" w:space="0" w:color="auto"/>
        <w:left w:val="none" w:sz="0" w:space="0" w:color="auto"/>
        <w:bottom w:val="none" w:sz="0" w:space="0" w:color="auto"/>
        <w:right w:val="none" w:sz="0" w:space="0" w:color="auto"/>
      </w:divBdr>
    </w:div>
    <w:div w:id="150369485">
      <w:bodyDiv w:val="1"/>
      <w:marLeft w:val="0"/>
      <w:marRight w:val="0"/>
      <w:marTop w:val="0"/>
      <w:marBottom w:val="0"/>
      <w:divBdr>
        <w:top w:val="none" w:sz="0" w:space="0" w:color="auto"/>
        <w:left w:val="none" w:sz="0" w:space="0" w:color="auto"/>
        <w:bottom w:val="none" w:sz="0" w:space="0" w:color="auto"/>
        <w:right w:val="none" w:sz="0" w:space="0" w:color="auto"/>
      </w:divBdr>
    </w:div>
    <w:div w:id="162595939">
      <w:bodyDiv w:val="1"/>
      <w:marLeft w:val="0"/>
      <w:marRight w:val="0"/>
      <w:marTop w:val="0"/>
      <w:marBottom w:val="0"/>
      <w:divBdr>
        <w:top w:val="none" w:sz="0" w:space="0" w:color="auto"/>
        <w:left w:val="none" w:sz="0" w:space="0" w:color="auto"/>
        <w:bottom w:val="none" w:sz="0" w:space="0" w:color="auto"/>
        <w:right w:val="none" w:sz="0" w:space="0" w:color="auto"/>
      </w:divBdr>
      <w:divsChild>
        <w:div w:id="412704449">
          <w:marLeft w:val="0"/>
          <w:marRight w:val="0"/>
          <w:marTop w:val="0"/>
          <w:marBottom w:val="0"/>
          <w:divBdr>
            <w:top w:val="none" w:sz="0" w:space="0" w:color="auto"/>
            <w:left w:val="none" w:sz="0" w:space="0" w:color="auto"/>
            <w:bottom w:val="none" w:sz="0" w:space="0" w:color="auto"/>
            <w:right w:val="none" w:sz="0" w:space="0" w:color="auto"/>
          </w:divBdr>
        </w:div>
        <w:div w:id="907149609">
          <w:marLeft w:val="0"/>
          <w:marRight w:val="0"/>
          <w:marTop w:val="0"/>
          <w:marBottom w:val="0"/>
          <w:divBdr>
            <w:top w:val="none" w:sz="0" w:space="0" w:color="auto"/>
            <w:left w:val="none" w:sz="0" w:space="0" w:color="auto"/>
            <w:bottom w:val="none" w:sz="0" w:space="0" w:color="auto"/>
            <w:right w:val="none" w:sz="0" w:space="0" w:color="auto"/>
          </w:divBdr>
        </w:div>
        <w:div w:id="1879704312">
          <w:marLeft w:val="0"/>
          <w:marRight w:val="0"/>
          <w:marTop w:val="0"/>
          <w:marBottom w:val="0"/>
          <w:divBdr>
            <w:top w:val="none" w:sz="0" w:space="0" w:color="auto"/>
            <w:left w:val="none" w:sz="0" w:space="0" w:color="auto"/>
            <w:bottom w:val="none" w:sz="0" w:space="0" w:color="auto"/>
            <w:right w:val="none" w:sz="0" w:space="0" w:color="auto"/>
          </w:divBdr>
        </w:div>
        <w:div w:id="2080009361">
          <w:marLeft w:val="0"/>
          <w:marRight w:val="0"/>
          <w:marTop w:val="0"/>
          <w:marBottom w:val="0"/>
          <w:divBdr>
            <w:top w:val="none" w:sz="0" w:space="0" w:color="auto"/>
            <w:left w:val="none" w:sz="0" w:space="0" w:color="auto"/>
            <w:bottom w:val="none" w:sz="0" w:space="0" w:color="auto"/>
            <w:right w:val="none" w:sz="0" w:space="0" w:color="auto"/>
          </w:divBdr>
        </w:div>
      </w:divsChild>
    </w:div>
    <w:div w:id="172571674">
      <w:bodyDiv w:val="1"/>
      <w:marLeft w:val="0"/>
      <w:marRight w:val="0"/>
      <w:marTop w:val="0"/>
      <w:marBottom w:val="0"/>
      <w:divBdr>
        <w:top w:val="none" w:sz="0" w:space="0" w:color="auto"/>
        <w:left w:val="none" w:sz="0" w:space="0" w:color="auto"/>
        <w:bottom w:val="none" w:sz="0" w:space="0" w:color="auto"/>
        <w:right w:val="none" w:sz="0" w:space="0" w:color="auto"/>
      </w:divBdr>
    </w:div>
    <w:div w:id="173150357">
      <w:bodyDiv w:val="1"/>
      <w:marLeft w:val="0"/>
      <w:marRight w:val="0"/>
      <w:marTop w:val="0"/>
      <w:marBottom w:val="0"/>
      <w:divBdr>
        <w:top w:val="none" w:sz="0" w:space="0" w:color="auto"/>
        <w:left w:val="none" w:sz="0" w:space="0" w:color="auto"/>
        <w:bottom w:val="none" w:sz="0" w:space="0" w:color="auto"/>
        <w:right w:val="none" w:sz="0" w:space="0" w:color="auto"/>
      </w:divBdr>
    </w:div>
    <w:div w:id="185411808">
      <w:bodyDiv w:val="1"/>
      <w:marLeft w:val="0"/>
      <w:marRight w:val="0"/>
      <w:marTop w:val="0"/>
      <w:marBottom w:val="0"/>
      <w:divBdr>
        <w:top w:val="none" w:sz="0" w:space="0" w:color="auto"/>
        <w:left w:val="none" w:sz="0" w:space="0" w:color="auto"/>
        <w:bottom w:val="none" w:sz="0" w:space="0" w:color="auto"/>
        <w:right w:val="none" w:sz="0" w:space="0" w:color="auto"/>
      </w:divBdr>
    </w:div>
    <w:div w:id="193464096">
      <w:bodyDiv w:val="1"/>
      <w:marLeft w:val="0"/>
      <w:marRight w:val="0"/>
      <w:marTop w:val="0"/>
      <w:marBottom w:val="0"/>
      <w:divBdr>
        <w:top w:val="none" w:sz="0" w:space="0" w:color="auto"/>
        <w:left w:val="none" w:sz="0" w:space="0" w:color="auto"/>
        <w:bottom w:val="none" w:sz="0" w:space="0" w:color="auto"/>
        <w:right w:val="none" w:sz="0" w:space="0" w:color="auto"/>
      </w:divBdr>
    </w:div>
    <w:div w:id="212926998">
      <w:bodyDiv w:val="1"/>
      <w:marLeft w:val="0"/>
      <w:marRight w:val="0"/>
      <w:marTop w:val="0"/>
      <w:marBottom w:val="0"/>
      <w:divBdr>
        <w:top w:val="none" w:sz="0" w:space="0" w:color="auto"/>
        <w:left w:val="none" w:sz="0" w:space="0" w:color="auto"/>
        <w:bottom w:val="none" w:sz="0" w:space="0" w:color="auto"/>
        <w:right w:val="none" w:sz="0" w:space="0" w:color="auto"/>
      </w:divBdr>
    </w:div>
    <w:div w:id="237641515">
      <w:bodyDiv w:val="1"/>
      <w:marLeft w:val="0"/>
      <w:marRight w:val="0"/>
      <w:marTop w:val="0"/>
      <w:marBottom w:val="0"/>
      <w:divBdr>
        <w:top w:val="none" w:sz="0" w:space="0" w:color="auto"/>
        <w:left w:val="none" w:sz="0" w:space="0" w:color="auto"/>
        <w:bottom w:val="none" w:sz="0" w:space="0" w:color="auto"/>
        <w:right w:val="none" w:sz="0" w:space="0" w:color="auto"/>
      </w:divBdr>
    </w:div>
    <w:div w:id="239220065">
      <w:bodyDiv w:val="1"/>
      <w:marLeft w:val="0"/>
      <w:marRight w:val="0"/>
      <w:marTop w:val="0"/>
      <w:marBottom w:val="0"/>
      <w:divBdr>
        <w:top w:val="none" w:sz="0" w:space="0" w:color="auto"/>
        <w:left w:val="none" w:sz="0" w:space="0" w:color="auto"/>
        <w:bottom w:val="none" w:sz="0" w:space="0" w:color="auto"/>
        <w:right w:val="none" w:sz="0" w:space="0" w:color="auto"/>
      </w:divBdr>
    </w:div>
    <w:div w:id="258300104">
      <w:bodyDiv w:val="1"/>
      <w:marLeft w:val="0"/>
      <w:marRight w:val="0"/>
      <w:marTop w:val="0"/>
      <w:marBottom w:val="0"/>
      <w:divBdr>
        <w:top w:val="none" w:sz="0" w:space="0" w:color="auto"/>
        <w:left w:val="none" w:sz="0" w:space="0" w:color="auto"/>
        <w:bottom w:val="none" w:sz="0" w:space="0" w:color="auto"/>
        <w:right w:val="none" w:sz="0" w:space="0" w:color="auto"/>
      </w:divBdr>
    </w:div>
    <w:div w:id="258682933">
      <w:bodyDiv w:val="1"/>
      <w:marLeft w:val="0"/>
      <w:marRight w:val="0"/>
      <w:marTop w:val="0"/>
      <w:marBottom w:val="0"/>
      <w:divBdr>
        <w:top w:val="none" w:sz="0" w:space="0" w:color="auto"/>
        <w:left w:val="none" w:sz="0" w:space="0" w:color="auto"/>
        <w:bottom w:val="none" w:sz="0" w:space="0" w:color="auto"/>
        <w:right w:val="none" w:sz="0" w:space="0" w:color="auto"/>
      </w:divBdr>
    </w:div>
    <w:div w:id="308749976">
      <w:bodyDiv w:val="1"/>
      <w:marLeft w:val="0"/>
      <w:marRight w:val="0"/>
      <w:marTop w:val="0"/>
      <w:marBottom w:val="0"/>
      <w:divBdr>
        <w:top w:val="none" w:sz="0" w:space="0" w:color="auto"/>
        <w:left w:val="none" w:sz="0" w:space="0" w:color="auto"/>
        <w:bottom w:val="none" w:sz="0" w:space="0" w:color="auto"/>
        <w:right w:val="none" w:sz="0" w:space="0" w:color="auto"/>
      </w:divBdr>
    </w:div>
    <w:div w:id="313416148">
      <w:bodyDiv w:val="1"/>
      <w:marLeft w:val="0"/>
      <w:marRight w:val="0"/>
      <w:marTop w:val="0"/>
      <w:marBottom w:val="0"/>
      <w:divBdr>
        <w:top w:val="none" w:sz="0" w:space="0" w:color="auto"/>
        <w:left w:val="none" w:sz="0" w:space="0" w:color="auto"/>
        <w:bottom w:val="none" w:sz="0" w:space="0" w:color="auto"/>
        <w:right w:val="none" w:sz="0" w:space="0" w:color="auto"/>
      </w:divBdr>
      <w:divsChild>
        <w:div w:id="1442995360">
          <w:marLeft w:val="0"/>
          <w:marRight w:val="0"/>
          <w:marTop w:val="0"/>
          <w:marBottom w:val="0"/>
          <w:divBdr>
            <w:top w:val="none" w:sz="0" w:space="0" w:color="auto"/>
            <w:left w:val="none" w:sz="0" w:space="0" w:color="auto"/>
            <w:bottom w:val="none" w:sz="0" w:space="0" w:color="auto"/>
            <w:right w:val="none" w:sz="0" w:space="0" w:color="auto"/>
          </w:divBdr>
          <w:divsChild>
            <w:div w:id="394739338">
              <w:marLeft w:val="0"/>
              <w:marRight w:val="0"/>
              <w:marTop w:val="0"/>
              <w:marBottom w:val="0"/>
              <w:divBdr>
                <w:top w:val="none" w:sz="0" w:space="0" w:color="auto"/>
                <w:left w:val="none" w:sz="0" w:space="0" w:color="auto"/>
                <w:bottom w:val="none" w:sz="0" w:space="0" w:color="auto"/>
                <w:right w:val="none" w:sz="0" w:space="0" w:color="auto"/>
              </w:divBdr>
              <w:divsChild>
                <w:div w:id="210533929">
                  <w:marLeft w:val="0"/>
                  <w:marRight w:val="0"/>
                  <w:marTop w:val="0"/>
                  <w:marBottom w:val="0"/>
                  <w:divBdr>
                    <w:top w:val="none" w:sz="0" w:space="0" w:color="auto"/>
                    <w:left w:val="none" w:sz="0" w:space="0" w:color="auto"/>
                    <w:bottom w:val="none" w:sz="0" w:space="0" w:color="auto"/>
                    <w:right w:val="none" w:sz="0" w:space="0" w:color="auto"/>
                  </w:divBdr>
                  <w:divsChild>
                    <w:div w:id="10844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954302">
      <w:bodyDiv w:val="1"/>
      <w:marLeft w:val="0"/>
      <w:marRight w:val="0"/>
      <w:marTop w:val="0"/>
      <w:marBottom w:val="0"/>
      <w:divBdr>
        <w:top w:val="none" w:sz="0" w:space="0" w:color="auto"/>
        <w:left w:val="none" w:sz="0" w:space="0" w:color="auto"/>
        <w:bottom w:val="none" w:sz="0" w:space="0" w:color="auto"/>
        <w:right w:val="none" w:sz="0" w:space="0" w:color="auto"/>
      </w:divBdr>
    </w:div>
    <w:div w:id="375859463">
      <w:bodyDiv w:val="1"/>
      <w:marLeft w:val="0"/>
      <w:marRight w:val="0"/>
      <w:marTop w:val="0"/>
      <w:marBottom w:val="0"/>
      <w:divBdr>
        <w:top w:val="none" w:sz="0" w:space="0" w:color="auto"/>
        <w:left w:val="none" w:sz="0" w:space="0" w:color="auto"/>
        <w:bottom w:val="none" w:sz="0" w:space="0" w:color="auto"/>
        <w:right w:val="none" w:sz="0" w:space="0" w:color="auto"/>
      </w:divBdr>
    </w:div>
    <w:div w:id="377822571">
      <w:bodyDiv w:val="1"/>
      <w:marLeft w:val="0"/>
      <w:marRight w:val="0"/>
      <w:marTop w:val="0"/>
      <w:marBottom w:val="0"/>
      <w:divBdr>
        <w:top w:val="none" w:sz="0" w:space="0" w:color="auto"/>
        <w:left w:val="none" w:sz="0" w:space="0" w:color="auto"/>
        <w:bottom w:val="none" w:sz="0" w:space="0" w:color="auto"/>
        <w:right w:val="none" w:sz="0" w:space="0" w:color="auto"/>
      </w:divBdr>
    </w:div>
    <w:div w:id="383064095">
      <w:bodyDiv w:val="1"/>
      <w:marLeft w:val="0"/>
      <w:marRight w:val="0"/>
      <w:marTop w:val="0"/>
      <w:marBottom w:val="0"/>
      <w:divBdr>
        <w:top w:val="none" w:sz="0" w:space="0" w:color="auto"/>
        <w:left w:val="none" w:sz="0" w:space="0" w:color="auto"/>
        <w:bottom w:val="none" w:sz="0" w:space="0" w:color="auto"/>
        <w:right w:val="none" w:sz="0" w:space="0" w:color="auto"/>
      </w:divBdr>
    </w:div>
    <w:div w:id="392893378">
      <w:bodyDiv w:val="1"/>
      <w:marLeft w:val="0"/>
      <w:marRight w:val="0"/>
      <w:marTop w:val="0"/>
      <w:marBottom w:val="0"/>
      <w:divBdr>
        <w:top w:val="none" w:sz="0" w:space="0" w:color="auto"/>
        <w:left w:val="none" w:sz="0" w:space="0" w:color="auto"/>
        <w:bottom w:val="none" w:sz="0" w:space="0" w:color="auto"/>
        <w:right w:val="none" w:sz="0" w:space="0" w:color="auto"/>
      </w:divBdr>
    </w:div>
    <w:div w:id="404569242">
      <w:bodyDiv w:val="1"/>
      <w:marLeft w:val="0"/>
      <w:marRight w:val="0"/>
      <w:marTop w:val="0"/>
      <w:marBottom w:val="0"/>
      <w:divBdr>
        <w:top w:val="none" w:sz="0" w:space="0" w:color="auto"/>
        <w:left w:val="none" w:sz="0" w:space="0" w:color="auto"/>
        <w:bottom w:val="none" w:sz="0" w:space="0" w:color="auto"/>
        <w:right w:val="none" w:sz="0" w:space="0" w:color="auto"/>
      </w:divBdr>
    </w:div>
    <w:div w:id="460926023">
      <w:bodyDiv w:val="1"/>
      <w:marLeft w:val="0"/>
      <w:marRight w:val="0"/>
      <w:marTop w:val="0"/>
      <w:marBottom w:val="0"/>
      <w:divBdr>
        <w:top w:val="none" w:sz="0" w:space="0" w:color="auto"/>
        <w:left w:val="none" w:sz="0" w:space="0" w:color="auto"/>
        <w:bottom w:val="none" w:sz="0" w:space="0" w:color="auto"/>
        <w:right w:val="none" w:sz="0" w:space="0" w:color="auto"/>
      </w:divBdr>
    </w:div>
    <w:div w:id="465898785">
      <w:bodyDiv w:val="1"/>
      <w:marLeft w:val="0"/>
      <w:marRight w:val="0"/>
      <w:marTop w:val="0"/>
      <w:marBottom w:val="0"/>
      <w:divBdr>
        <w:top w:val="none" w:sz="0" w:space="0" w:color="auto"/>
        <w:left w:val="none" w:sz="0" w:space="0" w:color="auto"/>
        <w:bottom w:val="none" w:sz="0" w:space="0" w:color="auto"/>
        <w:right w:val="none" w:sz="0" w:space="0" w:color="auto"/>
      </w:divBdr>
    </w:div>
    <w:div w:id="467630239">
      <w:bodyDiv w:val="1"/>
      <w:marLeft w:val="0"/>
      <w:marRight w:val="0"/>
      <w:marTop w:val="0"/>
      <w:marBottom w:val="0"/>
      <w:divBdr>
        <w:top w:val="none" w:sz="0" w:space="0" w:color="auto"/>
        <w:left w:val="none" w:sz="0" w:space="0" w:color="auto"/>
        <w:bottom w:val="none" w:sz="0" w:space="0" w:color="auto"/>
        <w:right w:val="none" w:sz="0" w:space="0" w:color="auto"/>
      </w:divBdr>
    </w:div>
    <w:div w:id="477377166">
      <w:bodyDiv w:val="1"/>
      <w:marLeft w:val="0"/>
      <w:marRight w:val="0"/>
      <w:marTop w:val="0"/>
      <w:marBottom w:val="0"/>
      <w:divBdr>
        <w:top w:val="none" w:sz="0" w:space="0" w:color="auto"/>
        <w:left w:val="none" w:sz="0" w:space="0" w:color="auto"/>
        <w:bottom w:val="none" w:sz="0" w:space="0" w:color="auto"/>
        <w:right w:val="none" w:sz="0" w:space="0" w:color="auto"/>
      </w:divBdr>
    </w:div>
    <w:div w:id="481652785">
      <w:bodyDiv w:val="1"/>
      <w:marLeft w:val="0"/>
      <w:marRight w:val="0"/>
      <w:marTop w:val="0"/>
      <w:marBottom w:val="0"/>
      <w:divBdr>
        <w:top w:val="none" w:sz="0" w:space="0" w:color="auto"/>
        <w:left w:val="none" w:sz="0" w:space="0" w:color="auto"/>
        <w:bottom w:val="none" w:sz="0" w:space="0" w:color="auto"/>
        <w:right w:val="none" w:sz="0" w:space="0" w:color="auto"/>
      </w:divBdr>
    </w:div>
    <w:div w:id="495150957">
      <w:bodyDiv w:val="1"/>
      <w:marLeft w:val="0"/>
      <w:marRight w:val="0"/>
      <w:marTop w:val="0"/>
      <w:marBottom w:val="0"/>
      <w:divBdr>
        <w:top w:val="none" w:sz="0" w:space="0" w:color="auto"/>
        <w:left w:val="none" w:sz="0" w:space="0" w:color="auto"/>
        <w:bottom w:val="none" w:sz="0" w:space="0" w:color="auto"/>
        <w:right w:val="none" w:sz="0" w:space="0" w:color="auto"/>
      </w:divBdr>
    </w:div>
    <w:div w:id="508377699">
      <w:bodyDiv w:val="1"/>
      <w:marLeft w:val="0"/>
      <w:marRight w:val="0"/>
      <w:marTop w:val="0"/>
      <w:marBottom w:val="0"/>
      <w:divBdr>
        <w:top w:val="none" w:sz="0" w:space="0" w:color="auto"/>
        <w:left w:val="none" w:sz="0" w:space="0" w:color="auto"/>
        <w:bottom w:val="none" w:sz="0" w:space="0" w:color="auto"/>
        <w:right w:val="none" w:sz="0" w:space="0" w:color="auto"/>
      </w:divBdr>
    </w:div>
    <w:div w:id="544605477">
      <w:bodyDiv w:val="1"/>
      <w:marLeft w:val="0"/>
      <w:marRight w:val="0"/>
      <w:marTop w:val="0"/>
      <w:marBottom w:val="0"/>
      <w:divBdr>
        <w:top w:val="none" w:sz="0" w:space="0" w:color="auto"/>
        <w:left w:val="none" w:sz="0" w:space="0" w:color="auto"/>
        <w:bottom w:val="none" w:sz="0" w:space="0" w:color="auto"/>
        <w:right w:val="none" w:sz="0" w:space="0" w:color="auto"/>
      </w:divBdr>
    </w:div>
    <w:div w:id="568031521">
      <w:bodyDiv w:val="1"/>
      <w:marLeft w:val="0"/>
      <w:marRight w:val="0"/>
      <w:marTop w:val="0"/>
      <w:marBottom w:val="0"/>
      <w:divBdr>
        <w:top w:val="none" w:sz="0" w:space="0" w:color="auto"/>
        <w:left w:val="none" w:sz="0" w:space="0" w:color="auto"/>
        <w:bottom w:val="none" w:sz="0" w:space="0" w:color="auto"/>
        <w:right w:val="none" w:sz="0" w:space="0" w:color="auto"/>
      </w:divBdr>
    </w:div>
    <w:div w:id="581647746">
      <w:bodyDiv w:val="1"/>
      <w:marLeft w:val="0"/>
      <w:marRight w:val="0"/>
      <w:marTop w:val="0"/>
      <w:marBottom w:val="0"/>
      <w:divBdr>
        <w:top w:val="none" w:sz="0" w:space="0" w:color="auto"/>
        <w:left w:val="none" w:sz="0" w:space="0" w:color="auto"/>
        <w:bottom w:val="none" w:sz="0" w:space="0" w:color="auto"/>
        <w:right w:val="none" w:sz="0" w:space="0" w:color="auto"/>
      </w:divBdr>
    </w:div>
    <w:div w:id="591207481">
      <w:bodyDiv w:val="1"/>
      <w:marLeft w:val="0"/>
      <w:marRight w:val="0"/>
      <w:marTop w:val="0"/>
      <w:marBottom w:val="0"/>
      <w:divBdr>
        <w:top w:val="none" w:sz="0" w:space="0" w:color="auto"/>
        <w:left w:val="none" w:sz="0" w:space="0" w:color="auto"/>
        <w:bottom w:val="none" w:sz="0" w:space="0" w:color="auto"/>
        <w:right w:val="none" w:sz="0" w:space="0" w:color="auto"/>
      </w:divBdr>
    </w:div>
    <w:div w:id="604269663">
      <w:bodyDiv w:val="1"/>
      <w:marLeft w:val="0"/>
      <w:marRight w:val="0"/>
      <w:marTop w:val="0"/>
      <w:marBottom w:val="0"/>
      <w:divBdr>
        <w:top w:val="none" w:sz="0" w:space="0" w:color="auto"/>
        <w:left w:val="none" w:sz="0" w:space="0" w:color="auto"/>
        <w:bottom w:val="none" w:sz="0" w:space="0" w:color="auto"/>
        <w:right w:val="none" w:sz="0" w:space="0" w:color="auto"/>
      </w:divBdr>
    </w:div>
    <w:div w:id="627854387">
      <w:bodyDiv w:val="1"/>
      <w:marLeft w:val="0"/>
      <w:marRight w:val="0"/>
      <w:marTop w:val="0"/>
      <w:marBottom w:val="0"/>
      <w:divBdr>
        <w:top w:val="none" w:sz="0" w:space="0" w:color="auto"/>
        <w:left w:val="none" w:sz="0" w:space="0" w:color="auto"/>
        <w:bottom w:val="none" w:sz="0" w:space="0" w:color="auto"/>
        <w:right w:val="none" w:sz="0" w:space="0" w:color="auto"/>
      </w:divBdr>
    </w:div>
    <w:div w:id="640967612">
      <w:bodyDiv w:val="1"/>
      <w:marLeft w:val="0"/>
      <w:marRight w:val="0"/>
      <w:marTop w:val="0"/>
      <w:marBottom w:val="0"/>
      <w:divBdr>
        <w:top w:val="none" w:sz="0" w:space="0" w:color="auto"/>
        <w:left w:val="none" w:sz="0" w:space="0" w:color="auto"/>
        <w:bottom w:val="none" w:sz="0" w:space="0" w:color="auto"/>
        <w:right w:val="none" w:sz="0" w:space="0" w:color="auto"/>
      </w:divBdr>
    </w:div>
    <w:div w:id="642274624">
      <w:bodyDiv w:val="1"/>
      <w:marLeft w:val="0"/>
      <w:marRight w:val="0"/>
      <w:marTop w:val="0"/>
      <w:marBottom w:val="0"/>
      <w:divBdr>
        <w:top w:val="none" w:sz="0" w:space="0" w:color="auto"/>
        <w:left w:val="none" w:sz="0" w:space="0" w:color="auto"/>
        <w:bottom w:val="none" w:sz="0" w:space="0" w:color="auto"/>
        <w:right w:val="none" w:sz="0" w:space="0" w:color="auto"/>
      </w:divBdr>
    </w:div>
    <w:div w:id="644892360">
      <w:bodyDiv w:val="1"/>
      <w:marLeft w:val="0"/>
      <w:marRight w:val="0"/>
      <w:marTop w:val="0"/>
      <w:marBottom w:val="0"/>
      <w:divBdr>
        <w:top w:val="none" w:sz="0" w:space="0" w:color="auto"/>
        <w:left w:val="none" w:sz="0" w:space="0" w:color="auto"/>
        <w:bottom w:val="none" w:sz="0" w:space="0" w:color="auto"/>
        <w:right w:val="none" w:sz="0" w:space="0" w:color="auto"/>
      </w:divBdr>
    </w:div>
    <w:div w:id="664015980">
      <w:bodyDiv w:val="1"/>
      <w:marLeft w:val="0"/>
      <w:marRight w:val="0"/>
      <w:marTop w:val="0"/>
      <w:marBottom w:val="0"/>
      <w:divBdr>
        <w:top w:val="none" w:sz="0" w:space="0" w:color="auto"/>
        <w:left w:val="none" w:sz="0" w:space="0" w:color="auto"/>
        <w:bottom w:val="none" w:sz="0" w:space="0" w:color="auto"/>
        <w:right w:val="none" w:sz="0" w:space="0" w:color="auto"/>
      </w:divBdr>
    </w:div>
    <w:div w:id="669987190">
      <w:bodyDiv w:val="1"/>
      <w:marLeft w:val="0"/>
      <w:marRight w:val="0"/>
      <w:marTop w:val="0"/>
      <w:marBottom w:val="0"/>
      <w:divBdr>
        <w:top w:val="none" w:sz="0" w:space="0" w:color="auto"/>
        <w:left w:val="none" w:sz="0" w:space="0" w:color="auto"/>
        <w:bottom w:val="none" w:sz="0" w:space="0" w:color="auto"/>
        <w:right w:val="none" w:sz="0" w:space="0" w:color="auto"/>
      </w:divBdr>
    </w:div>
    <w:div w:id="688870120">
      <w:bodyDiv w:val="1"/>
      <w:marLeft w:val="0"/>
      <w:marRight w:val="0"/>
      <w:marTop w:val="0"/>
      <w:marBottom w:val="0"/>
      <w:divBdr>
        <w:top w:val="none" w:sz="0" w:space="0" w:color="auto"/>
        <w:left w:val="none" w:sz="0" w:space="0" w:color="auto"/>
        <w:bottom w:val="none" w:sz="0" w:space="0" w:color="auto"/>
        <w:right w:val="none" w:sz="0" w:space="0" w:color="auto"/>
      </w:divBdr>
    </w:div>
    <w:div w:id="698431117">
      <w:bodyDiv w:val="1"/>
      <w:marLeft w:val="0"/>
      <w:marRight w:val="0"/>
      <w:marTop w:val="0"/>
      <w:marBottom w:val="0"/>
      <w:divBdr>
        <w:top w:val="none" w:sz="0" w:space="0" w:color="auto"/>
        <w:left w:val="none" w:sz="0" w:space="0" w:color="auto"/>
        <w:bottom w:val="none" w:sz="0" w:space="0" w:color="auto"/>
        <w:right w:val="none" w:sz="0" w:space="0" w:color="auto"/>
      </w:divBdr>
    </w:div>
    <w:div w:id="718019118">
      <w:bodyDiv w:val="1"/>
      <w:marLeft w:val="0"/>
      <w:marRight w:val="0"/>
      <w:marTop w:val="0"/>
      <w:marBottom w:val="0"/>
      <w:divBdr>
        <w:top w:val="none" w:sz="0" w:space="0" w:color="auto"/>
        <w:left w:val="none" w:sz="0" w:space="0" w:color="auto"/>
        <w:bottom w:val="none" w:sz="0" w:space="0" w:color="auto"/>
        <w:right w:val="none" w:sz="0" w:space="0" w:color="auto"/>
      </w:divBdr>
    </w:div>
    <w:div w:id="733164328">
      <w:bodyDiv w:val="1"/>
      <w:marLeft w:val="0"/>
      <w:marRight w:val="0"/>
      <w:marTop w:val="0"/>
      <w:marBottom w:val="0"/>
      <w:divBdr>
        <w:top w:val="none" w:sz="0" w:space="0" w:color="auto"/>
        <w:left w:val="none" w:sz="0" w:space="0" w:color="auto"/>
        <w:bottom w:val="none" w:sz="0" w:space="0" w:color="auto"/>
        <w:right w:val="none" w:sz="0" w:space="0" w:color="auto"/>
      </w:divBdr>
    </w:div>
    <w:div w:id="733432951">
      <w:bodyDiv w:val="1"/>
      <w:marLeft w:val="0"/>
      <w:marRight w:val="0"/>
      <w:marTop w:val="0"/>
      <w:marBottom w:val="0"/>
      <w:divBdr>
        <w:top w:val="none" w:sz="0" w:space="0" w:color="auto"/>
        <w:left w:val="none" w:sz="0" w:space="0" w:color="auto"/>
        <w:bottom w:val="none" w:sz="0" w:space="0" w:color="auto"/>
        <w:right w:val="none" w:sz="0" w:space="0" w:color="auto"/>
      </w:divBdr>
    </w:div>
    <w:div w:id="761032491">
      <w:bodyDiv w:val="1"/>
      <w:marLeft w:val="0"/>
      <w:marRight w:val="0"/>
      <w:marTop w:val="0"/>
      <w:marBottom w:val="0"/>
      <w:divBdr>
        <w:top w:val="none" w:sz="0" w:space="0" w:color="auto"/>
        <w:left w:val="none" w:sz="0" w:space="0" w:color="auto"/>
        <w:bottom w:val="none" w:sz="0" w:space="0" w:color="auto"/>
        <w:right w:val="none" w:sz="0" w:space="0" w:color="auto"/>
      </w:divBdr>
      <w:divsChild>
        <w:div w:id="1888108800">
          <w:marLeft w:val="0"/>
          <w:marRight w:val="0"/>
          <w:marTop w:val="0"/>
          <w:marBottom w:val="0"/>
          <w:divBdr>
            <w:top w:val="none" w:sz="0" w:space="0" w:color="auto"/>
            <w:left w:val="none" w:sz="0" w:space="0" w:color="auto"/>
            <w:bottom w:val="none" w:sz="0" w:space="0" w:color="auto"/>
            <w:right w:val="none" w:sz="0" w:space="0" w:color="auto"/>
          </w:divBdr>
        </w:div>
      </w:divsChild>
    </w:div>
    <w:div w:id="772866986">
      <w:bodyDiv w:val="1"/>
      <w:marLeft w:val="0"/>
      <w:marRight w:val="0"/>
      <w:marTop w:val="0"/>
      <w:marBottom w:val="0"/>
      <w:divBdr>
        <w:top w:val="none" w:sz="0" w:space="0" w:color="auto"/>
        <w:left w:val="none" w:sz="0" w:space="0" w:color="auto"/>
        <w:bottom w:val="none" w:sz="0" w:space="0" w:color="auto"/>
        <w:right w:val="none" w:sz="0" w:space="0" w:color="auto"/>
      </w:divBdr>
    </w:div>
    <w:div w:id="809858925">
      <w:bodyDiv w:val="1"/>
      <w:marLeft w:val="0"/>
      <w:marRight w:val="0"/>
      <w:marTop w:val="0"/>
      <w:marBottom w:val="0"/>
      <w:divBdr>
        <w:top w:val="none" w:sz="0" w:space="0" w:color="auto"/>
        <w:left w:val="none" w:sz="0" w:space="0" w:color="auto"/>
        <w:bottom w:val="none" w:sz="0" w:space="0" w:color="auto"/>
        <w:right w:val="none" w:sz="0" w:space="0" w:color="auto"/>
      </w:divBdr>
    </w:div>
    <w:div w:id="810247791">
      <w:bodyDiv w:val="1"/>
      <w:marLeft w:val="0"/>
      <w:marRight w:val="0"/>
      <w:marTop w:val="0"/>
      <w:marBottom w:val="0"/>
      <w:divBdr>
        <w:top w:val="none" w:sz="0" w:space="0" w:color="auto"/>
        <w:left w:val="none" w:sz="0" w:space="0" w:color="auto"/>
        <w:bottom w:val="none" w:sz="0" w:space="0" w:color="auto"/>
        <w:right w:val="none" w:sz="0" w:space="0" w:color="auto"/>
      </w:divBdr>
    </w:div>
    <w:div w:id="876620514">
      <w:bodyDiv w:val="1"/>
      <w:marLeft w:val="0"/>
      <w:marRight w:val="0"/>
      <w:marTop w:val="0"/>
      <w:marBottom w:val="0"/>
      <w:divBdr>
        <w:top w:val="none" w:sz="0" w:space="0" w:color="auto"/>
        <w:left w:val="none" w:sz="0" w:space="0" w:color="auto"/>
        <w:bottom w:val="none" w:sz="0" w:space="0" w:color="auto"/>
        <w:right w:val="none" w:sz="0" w:space="0" w:color="auto"/>
      </w:divBdr>
    </w:div>
    <w:div w:id="932936300">
      <w:bodyDiv w:val="1"/>
      <w:marLeft w:val="0"/>
      <w:marRight w:val="0"/>
      <w:marTop w:val="0"/>
      <w:marBottom w:val="0"/>
      <w:divBdr>
        <w:top w:val="none" w:sz="0" w:space="0" w:color="auto"/>
        <w:left w:val="none" w:sz="0" w:space="0" w:color="auto"/>
        <w:bottom w:val="none" w:sz="0" w:space="0" w:color="auto"/>
        <w:right w:val="none" w:sz="0" w:space="0" w:color="auto"/>
      </w:divBdr>
    </w:div>
    <w:div w:id="983394688">
      <w:bodyDiv w:val="1"/>
      <w:marLeft w:val="0"/>
      <w:marRight w:val="0"/>
      <w:marTop w:val="0"/>
      <w:marBottom w:val="0"/>
      <w:divBdr>
        <w:top w:val="none" w:sz="0" w:space="0" w:color="auto"/>
        <w:left w:val="none" w:sz="0" w:space="0" w:color="auto"/>
        <w:bottom w:val="none" w:sz="0" w:space="0" w:color="auto"/>
        <w:right w:val="none" w:sz="0" w:space="0" w:color="auto"/>
      </w:divBdr>
    </w:div>
    <w:div w:id="995380405">
      <w:bodyDiv w:val="1"/>
      <w:marLeft w:val="0"/>
      <w:marRight w:val="0"/>
      <w:marTop w:val="0"/>
      <w:marBottom w:val="0"/>
      <w:divBdr>
        <w:top w:val="none" w:sz="0" w:space="0" w:color="auto"/>
        <w:left w:val="none" w:sz="0" w:space="0" w:color="auto"/>
        <w:bottom w:val="none" w:sz="0" w:space="0" w:color="auto"/>
        <w:right w:val="none" w:sz="0" w:space="0" w:color="auto"/>
      </w:divBdr>
    </w:div>
    <w:div w:id="1043362490">
      <w:bodyDiv w:val="1"/>
      <w:marLeft w:val="0"/>
      <w:marRight w:val="0"/>
      <w:marTop w:val="0"/>
      <w:marBottom w:val="0"/>
      <w:divBdr>
        <w:top w:val="none" w:sz="0" w:space="0" w:color="auto"/>
        <w:left w:val="none" w:sz="0" w:space="0" w:color="auto"/>
        <w:bottom w:val="none" w:sz="0" w:space="0" w:color="auto"/>
        <w:right w:val="none" w:sz="0" w:space="0" w:color="auto"/>
      </w:divBdr>
    </w:div>
    <w:div w:id="1053578301">
      <w:bodyDiv w:val="1"/>
      <w:marLeft w:val="0"/>
      <w:marRight w:val="0"/>
      <w:marTop w:val="0"/>
      <w:marBottom w:val="0"/>
      <w:divBdr>
        <w:top w:val="none" w:sz="0" w:space="0" w:color="auto"/>
        <w:left w:val="none" w:sz="0" w:space="0" w:color="auto"/>
        <w:bottom w:val="none" w:sz="0" w:space="0" w:color="auto"/>
        <w:right w:val="none" w:sz="0" w:space="0" w:color="auto"/>
      </w:divBdr>
    </w:div>
    <w:div w:id="1055736225">
      <w:bodyDiv w:val="1"/>
      <w:marLeft w:val="0"/>
      <w:marRight w:val="0"/>
      <w:marTop w:val="0"/>
      <w:marBottom w:val="0"/>
      <w:divBdr>
        <w:top w:val="none" w:sz="0" w:space="0" w:color="auto"/>
        <w:left w:val="none" w:sz="0" w:space="0" w:color="auto"/>
        <w:bottom w:val="none" w:sz="0" w:space="0" w:color="auto"/>
        <w:right w:val="none" w:sz="0" w:space="0" w:color="auto"/>
      </w:divBdr>
      <w:divsChild>
        <w:div w:id="770128268">
          <w:marLeft w:val="0"/>
          <w:marRight w:val="0"/>
          <w:marTop w:val="0"/>
          <w:marBottom w:val="0"/>
          <w:divBdr>
            <w:top w:val="none" w:sz="0" w:space="0" w:color="auto"/>
            <w:left w:val="none" w:sz="0" w:space="0" w:color="auto"/>
            <w:bottom w:val="none" w:sz="0" w:space="0" w:color="auto"/>
            <w:right w:val="none" w:sz="0" w:space="0" w:color="auto"/>
          </w:divBdr>
        </w:div>
      </w:divsChild>
    </w:div>
    <w:div w:id="1080060453">
      <w:bodyDiv w:val="1"/>
      <w:marLeft w:val="0"/>
      <w:marRight w:val="0"/>
      <w:marTop w:val="0"/>
      <w:marBottom w:val="0"/>
      <w:divBdr>
        <w:top w:val="none" w:sz="0" w:space="0" w:color="auto"/>
        <w:left w:val="none" w:sz="0" w:space="0" w:color="auto"/>
        <w:bottom w:val="none" w:sz="0" w:space="0" w:color="auto"/>
        <w:right w:val="none" w:sz="0" w:space="0" w:color="auto"/>
      </w:divBdr>
    </w:div>
    <w:div w:id="1080712334">
      <w:bodyDiv w:val="1"/>
      <w:marLeft w:val="0"/>
      <w:marRight w:val="0"/>
      <w:marTop w:val="0"/>
      <w:marBottom w:val="0"/>
      <w:divBdr>
        <w:top w:val="none" w:sz="0" w:space="0" w:color="auto"/>
        <w:left w:val="none" w:sz="0" w:space="0" w:color="auto"/>
        <w:bottom w:val="none" w:sz="0" w:space="0" w:color="auto"/>
        <w:right w:val="none" w:sz="0" w:space="0" w:color="auto"/>
      </w:divBdr>
    </w:div>
    <w:div w:id="1144547423">
      <w:bodyDiv w:val="1"/>
      <w:marLeft w:val="0"/>
      <w:marRight w:val="0"/>
      <w:marTop w:val="0"/>
      <w:marBottom w:val="0"/>
      <w:divBdr>
        <w:top w:val="none" w:sz="0" w:space="0" w:color="auto"/>
        <w:left w:val="none" w:sz="0" w:space="0" w:color="auto"/>
        <w:bottom w:val="none" w:sz="0" w:space="0" w:color="auto"/>
        <w:right w:val="none" w:sz="0" w:space="0" w:color="auto"/>
      </w:divBdr>
    </w:div>
    <w:div w:id="1213270186">
      <w:bodyDiv w:val="1"/>
      <w:marLeft w:val="0"/>
      <w:marRight w:val="0"/>
      <w:marTop w:val="0"/>
      <w:marBottom w:val="0"/>
      <w:divBdr>
        <w:top w:val="none" w:sz="0" w:space="0" w:color="auto"/>
        <w:left w:val="none" w:sz="0" w:space="0" w:color="auto"/>
        <w:bottom w:val="none" w:sz="0" w:space="0" w:color="auto"/>
        <w:right w:val="none" w:sz="0" w:space="0" w:color="auto"/>
      </w:divBdr>
    </w:div>
    <w:div w:id="1216359505">
      <w:bodyDiv w:val="1"/>
      <w:marLeft w:val="0"/>
      <w:marRight w:val="0"/>
      <w:marTop w:val="0"/>
      <w:marBottom w:val="0"/>
      <w:divBdr>
        <w:top w:val="none" w:sz="0" w:space="0" w:color="auto"/>
        <w:left w:val="none" w:sz="0" w:space="0" w:color="auto"/>
        <w:bottom w:val="none" w:sz="0" w:space="0" w:color="auto"/>
        <w:right w:val="none" w:sz="0" w:space="0" w:color="auto"/>
      </w:divBdr>
    </w:div>
    <w:div w:id="1217205847">
      <w:bodyDiv w:val="1"/>
      <w:marLeft w:val="0"/>
      <w:marRight w:val="0"/>
      <w:marTop w:val="0"/>
      <w:marBottom w:val="0"/>
      <w:divBdr>
        <w:top w:val="none" w:sz="0" w:space="0" w:color="auto"/>
        <w:left w:val="none" w:sz="0" w:space="0" w:color="auto"/>
        <w:bottom w:val="none" w:sz="0" w:space="0" w:color="auto"/>
        <w:right w:val="none" w:sz="0" w:space="0" w:color="auto"/>
      </w:divBdr>
    </w:div>
    <w:div w:id="1219702785">
      <w:bodyDiv w:val="1"/>
      <w:marLeft w:val="0"/>
      <w:marRight w:val="0"/>
      <w:marTop w:val="0"/>
      <w:marBottom w:val="0"/>
      <w:divBdr>
        <w:top w:val="none" w:sz="0" w:space="0" w:color="auto"/>
        <w:left w:val="none" w:sz="0" w:space="0" w:color="auto"/>
        <w:bottom w:val="none" w:sz="0" w:space="0" w:color="auto"/>
        <w:right w:val="none" w:sz="0" w:space="0" w:color="auto"/>
      </w:divBdr>
    </w:div>
    <w:div w:id="1228145298">
      <w:bodyDiv w:val="1"/>
      <w:marLeft w:val="0"/>
      <w:marRight w:val="0"/>
      <w:marTop w:val="0"/>
      <w:marBottom w:val="0"/>
      <w:divBdr>
        <w:top w:val="none" w:sz="0" w:space="0" w:color="auto"/>
        <w:left w:val="none" w:sz="0" w:space="0" w:color="auto"/>
        <w:bottom w:val="none" w:sz="0" w:space="0" w:color="auto"/>
        <w:right w:val="none" w:sz="0" w:space="0" w:color="auto"/>
      </w:divBdr>
    </w:div>
    <w:div w:id="1231889182">
      <w:bodyDiv w:val="1"/>
      <w:marLeft w:val="0"/>
      <w:marRight w:val="0"/>
      <w:marTop w:val="0"/>
      <w:marBottom w:val="0"/>
      <w:divBdr>
        <w:top w:val="none" w:sz="0" w:space="0" w:color="auto"/>
        <w:left w:val="none" w:sz="0" w:space="0" w:color="auto"/>
        <w:bottom w:val="none" w:sz="0" w:space="0" w:color="auto"/>
        <w:right w:val="none" w:sz="0" w:space="0" w:color="auto"/>
      </w:divBdr>
    </w:div>
    <w:div w:id="1297683586">
      <w:bodyDiv w:val="1"/>
      <w:marLeft w:val="0"/>
      <w:marRight w:val="0"/>
      <w:marTop w:val="0"/>
      <w:marBottom w:val="0"/>
      <w:divBdr>
        <w:top w:val="none" w:sz="0" w:space="0" w:color="auto"/>
        <w:left w:val="none" w:sz="0" w:space="0" w:color="auto"/>
        <w:bottom w:val="none" w:sz="0" w:space="0" w:color="auto"/>
        <w:right w:val="none" w:sz="0" w:space="0" w:color="auto"/>
      </w:divBdr>
    </w:div>
    <w:div w:id="1343779315">
      <w:bodyDiv w:val="1"/>
      <w:marLeft w:val="0"/>
      <w:marRight w:val="0"/>
      <w:marTop w:val="0"/>
      <w:marBottom w:val="0"/>
      <w:divBdr>
        <w:top w:val="none" w:sz="0" w:space="0" w:color="auto"/>
        <w:left w:val="none" w:sz="0" w:space="0" w:color="auto"/>
        <w:bottom w:val="none" w:sz="0" w:space="0" w:color="auto"/>
        <w:right w:val="none" w:sz="0" w:space="0" w:color="auto"/>
      </w:divBdr>
    </w:div>
    <w:div w:id="1354527288">
      <w:bodyDiv w:val="1"/>
      <w:marLeft w:val="0"/>
      <w:marRight w:val="0"/>
      <w:marTop w:val="0"/>
      <w:marBottom w:val="0"/>
      <w:divBdr>
        <w:top w:val="none" w:sz="0" w:space="0" w:color="auto"/>
        <w:left w:val="none" w:sz="0" w:space="0" w:color="auto"/>
        <w:bottom w:val="none" w:sz="0" w:space="0" w:color="auto"/>
        <w:right w:val="none" w:sz="0" w:space="0" w:color="auto"/>
      </w:divBdr>
    </w:div>
    <w:div w:id="1369332649">
      <w:bodyDiv w:val="1"/>
      <w:marLeft w:val="0"/>
      <w:marRight w:val="0"/>
      <w:marTop w:val="0"/>
      <w:marBottom w:val="0"/>
      <w:divBdr>
        <w:top w:val="none" w:sz="0" w:space="0" w:color="auto"/>
        <w:left w:val="none" w:sz="0" w:space="0" w:color="auto"/>
        <w:bottom w:val="none" w:sz="0" w:space="0" w:color="auto"/>
        <w:right w:val="none" w:sz="0" w:space="0" w:color="auto"/>
      </w:divBdr>
    </w:div>
    <w:div w:id="1438527747">
      <w:bodyDiv w:val="1"/>
      <w:marLeft w:val="0"/>
      <w:marRight w:val="0"/>
      <w:marTop w:val="0"/>
      <w:marBottom w:val="0"/>
      <w:divBdr>
        <w:top w:val="none" w:sz="0" w:space="0" w:color="auto"/>
        <w:left w:val="none" w:sz="0" w:space="0" w:color="auto"/>
        <w:bottom w:val="none" w:sz="0" w:space="0" w:color="auto"/>
        <w:right w:val="none" w:sz="0" w:space="0" w:color="auto"/>
      </w:divBdr>
    </w:div>
    <w:div w:id="1458379919">
      <w:bodyDiv w:val="1"/>
      <w:marLeft w:val="0"/>
      <w:marRight w:val="0"/>
      <w:marTop w:val="0"/>
      <w:marBottom w:val="0"/>
      <w:divBdr>
        <w:top w:val="none" w:sz="0" w:space="0" w:color="auto"/>
        <w:left w:val="none" w:sz="0" w:space="0" w:color="auto"/>
        <w:bottom w:val="none" w:sz="0" w:space="0" w:color="auto"/>
        <w:right w:val="none" w:sz="0" w:space="0" w:color="auto"/>
      </w:divBdr>
      <w:divsChild>
        <w:div w:id="201601960">
          <w:marLeft w:val="0"/>
          <w:marRight w:val="0"/>
          <w:marTop w:val="595"/>
          <w:marBottom w:val="595"/>
          <w:divBdr>
            <w:top w:val="none" w:sz="0" w:space="0" w:color="auto"/>
            <w:left w:val="none" w:sz="0" w:space="0" w:color="auto"/>
            <w:bottom w:val="none" w:sz="0" w:space="0" w:color="auto"/>
            <w:right w:val="none" w:sz="0" w:space="0" w:color="auto"/>
          </w:divBdr>
        </w:div>
      </w:divsChild>
    </w:div>
    <w:div w:id="1501457690">
      <w:bodyDiv w:val="1"/>
      <w:marLeft w:val="0"/>
      <w:marRight w:val="0"/>
      <w:marTop w:val="0"/>
      <w:marBottom w:val="0"/>
      <w:divBdr>
        <w:top w:val="none" w:sz="0" w:space="0" w:color="auto"/>
        <w:left w:val="none" w:sz="0" w:space="0" w:color="auto"/>
        <w:bottom w:val="none" w:sz="0" w:space="0" w:color="auto"/>
        <w:right w:val="none" w:sz="0" w:space="0" w:color="auto"/>
      </w:divBdr>
    </w:div>
    <w:div w:id="1521774973">
      <w:bodyDiv w:val="1"/>
      <w:marLeft w:val="0"/>
      <w:marRight w:val="0"/>
      <w:marTop w:val="0"/>
      <w:marBottom w:val="0"/>
      <w:divBdr>
        <w:top w:val="none" w:sz="0" w:space="0" w:color="auto"/>
        <w:left w:val="none" w:sz="0" w:space="0" w:color="auto"/>
        <w:bottom w:val="none" w:sz="0" w:space="0" w:color="auto"/>
        <w:right w:val="none" w:sz="0" w:space="0" w:color="auto"/>
      </w:divBdr>
    </w:div>
    <w:div w:id="1542671687">
      <w:bodyDiv w:val="1"/>
      <w:marLeft w:val="0"/>
      <w:marRight w:val="0"/>
      <w:marTop w:val="0"/>
      <w:marBottom w:val="0"/>
      <w:divBdr>
        <w:top w:val="none" w:sz="0" w:space="0" w:color="auto"/>
        <w:left w:val="none" w:sz="0" w:space="0" w:color="auto"/>
        <w:bottom w:val="none" w:sz="0" w:space="0" w:color="auto"/>
        <w:right w:val="none" w:sz="0" w:space="0" w:color="auto"/>
      </w:divBdr>
    </w:div>
    <w:div w:id="1555892231">
      <w:bodyDiv w:val="1"/>
      <w:marLeft w:val="0"/>
      <w:marRight w:val="0"/>
      <w:marTop w:val="0"/>
      <w:marBottom w:val="0"/>
      <w:divBdr>
        <w:top w:val="none" w:sz="0" w:space="0" w:color="auto"/>
        <w:left w:val="none" w:sz="0" w:space="0" w:color="auto"/>
        <w:bottom w:val="none" w:sz="0" w:space="0" w:color="auto"/>
        <w:right w:val="none" w:sz="0" w:space="0" w:color="auto"/>
      </w:divBdr>
    </w:div>
    <w:div w:id="1564827618">
      <w:bodyDiv w:val="1"/>
      <w:marLeft w:val="0"/>
      <w:marRight w:val="0"/>
      <w:marTop w:val="0"/>
      <w:marBottom w:val="0"/>
      <w:divBdr>
        <w:top w:val="none" w:sz="0" w:space="0" w:color="auto"/>
        <w:left w:val="none" w:sz="0" w:space="0" w:color="auto"/>
        <w:bottom w:val="none" w:sz="0" w:space="0" w:color="auto"/>
        <w:right w:val="none" w:sz="0" w:space="0" w:color="auto"/>
      </w:divBdr>
    </w:div>
    <w:div w:id="1590045842">
      <w:bodyDiv w:val="1"/>
      <w:marLeft w:val="0"/>
      <w:marRight w:val="0"/>
      <w:marTop w:val="0"/>
      <w:marBottom w:val="0"/>
      <w:divBdr>
        <w:top w:val="none" w:sz="0" w:space="0" w:color="auto"/>
        <w:left w:val="none" w:sz="0" w:space="0" w:color="auto"/>
        <w:bottom w:val="none" w:sz="0" w:space="0" w:color="auto"/>
        <w:right w:val="none" w:sz="0" w:space="0" w:color="auto"/>
      </w:divBdr>
    </w:div>
    <w:div w:id="1657224476">
      <w:bodyDiv w:val="1"/>
      <w:marLeft w:val="0"/>
      <w:marRight w:val="0"/>
      <w:marTop w:val="0"/>
      <w:marBottom w:val="0"/>
      <w:divBdr>
        <w:top w:val="none" w:sz="0" w:space="0" w:color="auto"/>
        <w:left w:val="none" w:sz="0" w:space="0" w:color="auto"/>
        <w:bottom w:val="none" w:sz="0" w:space="0" w:color="auto"/>
        <w:right w:val="none" w:sz="0" w:space="0" w:color="auto"/>
      </w:divBdr>
    </w:div>
    <w:div w:id="1679649312">
      <w:bodyDiv w:val="1"/>
      <w:marLeft w:val="0"/>
      <w:marRight w:val="0"/>
      <w:marTop w:val="0"/>
      <w:marBottom w:val="0"/>
      <w:divBdr>
        <w:top w:val="none" w:sz="0" w:space="0" w:color="auto"/>
        <w:left w:val="none" w:sz="0" w:space="0" w:color="auto"/>
        <w:bottom w:val="none" w:sz="0" w:space="0" w:color="auto"/>
        <w:right w:val="none" w:sz="0" w:space="0" w:color="auto"/>
      </w:divBdr>
    </w:div>
    <w:div w:id="1694649334">
      <w:bodyDiv w:val="1"/>
      <w:marLeft w:val="0"/>
      <w:marRight w:val="0"/>
      <w:marTop w:val="0"/>
      <w:marBottom w:val="0"/>
      <w:divBdr>
        <w:top w:val="none" w:sz="0" w:space="0" w:color="auto"/>
        <w:left w:val="none" w:sz="0" w:space="0" w:color="auto"/>
        <w:bottom w:val="none" w:sz="0" w:space="0" w:color="auto"/>
        <w:right w:val="none" w:sz="0" w:space="0" w:color="auto"/>
      </w:divBdr>
    </w:div>
    <w:div w:id="1699617719">
      <w:bodyDiv w:val="1"/>
      <w:marLeft w:val="0"/>
      <w:marRight w:val="0"/>
      <w:marTop w:val="0"/>
      <w:marBottom w:val="0"/>
      <w:divBdr>
        <w:top w:val="none" w:sz="0" w:space="0" w:color="auto"/>
        <w:left w:val="none" w:sz="0" w:space="0" w:color="auto"/>
        <w:bottom w:val="none" w:sz="0" w:space="0" w:color="auto"/>
        <w:right w:val="none" w:sz="0" w:space="0" w:color="auto"/>
      </w:divBdr>
    </w:div>
    <w:div w:id="1765222837">
      <w:bodyDiv w:val="1"/>
      <w:marLeft w:val="0"/>
      <w:marRight w:val="0"/>
      <w:marTop w:val="0"/>
      <w:marBottom w:val="0"/>
      <w:divBdr>
        <w:top w:val="none" w:sz="0" w:space="0" w:color="auto"/>
        <w:left w:val="none" w:sz="0" w:space="0" w:color="auto"/>
        <w:bottom w:val="none" w:sz="0" w:space="0" w:color="auto"/>
        <w:right w:val="none" w:sz="0" w:space="0" w:color="auto"/>
      </w:divBdr>
    </w:div>
    <w:div w:id="1773890325">
      <w:bodyDiv w:val="1"/>
      <w:marLeft w:val="0"/>
      <w:marRight w:val="0"/>
      <w:marTop w:val="0"/>
      <w:marBottom w:val="0"/>
      <w:divBdr>
        <w:top w:val="none" w:sz="0" w:space="0" w:color="auto"/>
        <w:left w:val="none" w:sz="0" w:space="0" w:color="auto"/>
        <w:bottom w:val="none" w:sz="0" w:space="0" w:color="auto"/>
        <w:right w:val="none" w:sz="0" w:space="0" w:color="auto"/>
      </w:divBdr>
    </w:div>
    <w:div w:id="1776049526">
      <w:bodyDiv w:val="1"/>
      <w:marLeft w:val="0"/>
      <w:marRight w:val="0"/>
      <w:marTop w:val="0"/>
      <w:marBottom w:val="0"/>
      <w:divBdr>
        <w:top w:val="none" w:sz="0" w:space="0" w:color="auto"/>
        <w:left w:val="none" w:sz="0" w:space="0" w:color="auto"/>
        <w:bottom w:val="none" w:sz="0" w:space="0" w:color="auto"/>
        <w:right w:val="none" w:sz="0" w:space="0" w:color="auto"/>
      </w:divBdr>
    </w:div>
    <w:div w:id="1795446352">
      <w:bodyDiv w:val="1"/>
      <w:marLeft w:val="0"/>
      <w:marRight w:val="0"/>
      <w:marTop w:val="0"/>
      <w:marBottom w:val="0"/>
      <w:divBdr>
        <w:top w:val="none" w:sz="0" w:space="0" w:color="auto"/>
        <w:left w:val="none" w:sz="0" w:space="0" w:color="auto"/>
        <w:bottom w:val="none" w:sz="0" w:space="0" w:color="auto"/>
        <w:right w:val="none" w:sz="0" w:space="0" w:color="auto"/>
      </w:divBdr>
    </w:div>
    <w:div w:id="1806192870">
      <w:bodyDiv w:val="1"/>
      <w:marLeft w:val="0"/>
      <w:marRight w:val="0"/>
      <w:marTop w:val="0"/>
      <w:marBottom w:val="0"/>
      <w:divBdr>
        <w:top w:val="none" w:sz="0" w:space="0" w:color="auto"/>
        <w:left w:val="none" w:sz="0" w:space="0" w:color="auto"/>
        <w:bottom w:val="none" w:sz="0" w:space="0" w:color="auto"/>
        <w:right w:val="none" w:sz="0" w:space="0" w:color="auto"/>
      </w:divBdr>
    </w:div>
    <w:div w:id="1862738956">
      <w:bodyDiv w:val="1"/>
      <w:marLeft w:val="0"/>
      <w:marRight w:val="0"/>
      <w:marTop w:val="0"/>
      <w:marBottom w:val="0"/>
      <w:divBdr>
        <w:top w:val="none" w:sz="0" w:space="0" w:color="auto"/>
        <w:left w:val="none" w:sz="0" w:space="0" w:color="auto"/>
        <w:bottom w:val="none" w:sz="0" w:space="0" w:color="auto"/>
        <w:right w:val="none" w:sz="0" w:space="0" w:color="auto"/>
      </w:divBdr>
    </w:div>
    <w:div w:id="1867130773">
      <w:bodyDiv w:val="1"/>
      <w:marLeft w:val="0"/>
      <w:marRight w:val="0"/>
      <w:marTop w:val="0"/>
      <w:marBottom w:val="0"/>
      <w:divBdr>
        <w:top w:val="none" w:sz="0" w:space="0" w:color="auto"/>
        <w:left w:val="none" w:sz="0" w:space="0" w:color="auto"/>
        <w:bottom w:val="none" w:sz="0" w:space="0" w:color="auto"/>
        <w:right w:val="none" w:sz="0" w:space="0" w:color="auto"/>
      </w:divBdr>
    </w:div>
    <w:div w:id="1878469309">
      <w:bodyDiv w:val="1"/>
      <w:marLeft w:val="0"/>
      <w:marRight w:val="0"/>
      <w:marTop w:val="0"/>
      <w:marBottom w:val="0"/>
      <w:divBdr>
        <w:top w:val="none" w:sz="0" w:space="0" w:color="auto"/>
        <w:left w:val="none" w:sz="0" w:space="0" w:color="auto"/>
        <w:bottom w:val="none" w:sz="0" w:space="0" w:color="auto"/>
        <w:right w:val="none" w:sz="0" w:space="0" w:color="auto"/>
      </w:divBdr>
    </w:div>
    <w:div w:id="1892763310">
      <w:bodyDiv w:val="1"/>
      <w:marLeft w:val="0"/>
      <w:marRight w:val="0"/>
      <w:marTop w:val="0"/>
      <w:marBottom w:val="0"/>
      <w:divBdr>
        <w:top w:val="none" w:sz="0" w:space="0" w:color="auto"/>
        <w:left w:val="none" w:sz="0" w:space="0" w:color="auto"/>
        <w:bottom w:val="none" w:sz="0" w:space="0" w:color="auto"/>
        <w:right w:val="none" w:sz="0" w:space="0" w:color="auto"/>
      </w:divBdr>
    </w:div>
    <w:div w:id="1982884318">
      <w:bodyDiv w:val="1"/>
      <w:marLeft w:val="0"/>
      <w:marRight w:val="0"/>
      <w:marTop w:val="0"/>
      <w:marBottom w:val="0"/>
      <w:divBdr>
        <w:top w:val="none" w:sz="0" w:space="0" w:color="auto"/>
        <w:left w:val="none" w:sz="0" w:space="0" w:color="auto"/>
        <w:bottom w:val="none" w:sz="0" w:space="0" w:color="auto"/>
        <w:right w:val="none" w:sz="0" w:space="0" w:color="auto"/>
      </w:divBdr>
    </w:div>
    <w:div w:id="1997103996">
      <w:bodyDiv w:val="1"/>
      <w:marLeft w:val="0"/>
      <w:marRight w:val="0"/>
      <w:marTop w:val="0"/>
      <w:marBottom w:val="0"/>
      <w:divBdr>
        <w:top w:val="none" w:sz="0" w:space="0" w:color="auto"/>
        <w:left w:val="none" w:sz="0" w:space="0" w:color="auto"/>
        <w:bottom w:val="none" w:sz="0" w:space="0" w:color="auto"/>
        <w:right w:val="none" w:sz="0" w:space="0" w:color="auto"/>
      </w:divBdr>
    </w:div>
    <w:div w:id="2033411590">
      <w:bodyDiv w:val="1"/>
      <w:marLeft w:val="0"/>
      <w:marRight w:val="0"/>
      <w:marTop w:val="0"/>
      <w:marBottom w:val="0"/>
      <w:divBdr>
        <w:top w:val="none" w:sz="0" w:space="0" w:color="auto"/>
        <w:left w:val="none" w:sz="0" w:space="0" w:color="auto"/>
        <w:bottom w:val="none" w:sz="0" w:space="0" w:color="auto"/>
        <w:right w:val="none" w:sz="0" w:space="0" w:color="auto"/>
      </w:divBdr>
    </w:div>
    <w:div w:id="2081437016">
      <w:bodyDiv w:val="1"/>
      <w:marLeft w:val="0"/>
      <w:marRight w:val="0"/>
      <w:marTop w:val="0"/>
      <w:marBottom w:val="0"/>
      <w:divBdr>
        <w:top w:val="none" w:sz="0" w:space="0" w:color="auto"/>
        <w:left w:val="none" w:sz="0" w:space="0" w:color="auto"/>
        <w:bottom w:val="none" w:sz="0" w:space="0" w:color="auto"/>
        <w:right w:val="none" w:sz="0" w:space="0" w:color="auto"/>
      </w:divBdr>
    </w:div>
    <w:div w:id="2107193427">
      <w:bodyDiv w:val="1"/>
      <w:marLeft w:val="0"/>
      <w:marRight w:val="0"/>
      <w:marTop w:val="0"/>
      <w:marBottom w:val="0"/>
      <w:divBdr>
        <w:top w:val="none" w:sz="0" w:space="0" w:color="auto"/>
        <w:left w:val="none" w:sz="0" w:space="0" w:color="auto"/>
        <w:bottom w:val="none" w:sz="0" w:space="0" w:color="auto"/>
        <w:right w:val="none" w:sz="0" w:space="0" w:color="auto"/>
      </w:divBdr>
    </w:div>
    <w:div w:id="2110274409">
      <w:bodyDiv w:val="1"/>
      <w:marLeft w:val="0"/>
      <w:marRight w:val="0"/>
      <w:marTop w:val="0"/>
      <w:marBottom w:val="0"/>
      <w:divBdr>
        <w:top w:val="none" w:sz="0" w:space="0" w:color="auto"/>
        <w:left w:val="none" w:sz="0" w:space="0" w:color="auto"/>
        <w:bottom w:val="none" w:sz="0" w:space="0" w:color="auto"/>
        <w:right w:val="none" w:sz="0" w:space="0" w:color="auto"/>
      </w:divBdr>
    </w:div>
    <w:div w:id="2121869952">
      <w:bodyDiv w:val="1"/>
      <w:marLeft w:val="0"/>
      <w:marRight w:val="0"/>
      <w:marTop w:val="0"/>
      <w:marBottom w:val="0"/>
      <w:divBdr>
        <w:top w:val="none" w:sz="0" w:space="0" w:color="auto"/>
        <w:left w:val="none" w:sz="0" w:space="0" w:color="auto"/>
        <w:bottom w:val="none" w:sz="0" w:space="0" w:color="auto"/>
        <w:right w:val="none" w:sz="0" w:space="0" w:color="auto"/>
      </w:divBdr>
    </w:div>
    <w:div w:id="213340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036F870C234064F901149FB21348889" ma:contentTypeVersion="1" ma:contentTypeDescription="Create a new document." ma:contentTypeScope="" ma:versionID="71fb764cd06d9eb9acc1322ed5466823">
  <xsd:schema xmlns:xsd="http://www.w3.org/2001/XMLSchema" xmlns:xs="http://www.w3.org/2001/XMLSchema" xmlns:p="http://schemas.microsoft.com/office/2006/metadata/properties" targetNamespace="http://schemas.microsoft.com/office/2006/metadata/properties" ma:root="true" ma:fieldsID="6428d5f50349a317a9ae9103b4b378e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CA953-C0AA-41E8-95FB-E70B1F4A87C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19B72C9-12F4-4ECA-9451-F7FB08C04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BFACF28-90F4-4BCF-9D24-889307110C04}">
  <ds:schemaRefs>
    <ds:schemaRef ds:uri="http://schemas.microsoft.com/sharepoint/v3/contenttype/forms"/>
  </ds:schemaRefs>
</ds:datastoreItem>
</file>

<file path=customXml/itemProps4.xml><?xml version="1.0" encoding="utf-8"?>
<ds:datastoreItem xmlns:ds="http://schemas.openxmlformats.org/officeDocument/2006/customXml" ds:itemID="{876DD8E8-947D-4C97-B87A-402007782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41611</TotalTime>
  <Pages>8</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Risk Management Solutions, Inc.</Company>
  <LinksUpToDate>false</LinksUpToDate>
  <CharactersWithSpaces>10198</CharactersWithSpaces>
  <SharedDoc>false</SharedDoc>
  <HLinks>
    <vt:vector size="1266" baseType="variant">
      <vt:variant>
        <vt:i4>7274612</vt:i4>
      </vt:variant>
      <vt:variant>
        <vt:i4>930</vt:i4>
      </vt:variant>
      <vt:variant>
        <vt:i4>0</vt:i4>
      </vt:variant>
      <vt:variant>
        <vt:i4>5</vt:i4>
      </vt:variant>
      <vt:variant>
        <vt:lpwstr/>
      </vt:variant>
      <vt:variant>
        <vt:lpwstr>TOC</vt:lpwstr>
      </vt:variant>
      <vt:variant>
        <vt:i4>7274612</vt:i4>
      </vt:variant>
      <vt:variant>
        <vt:i4>927</vt:i4>
      </vt:variant>
      <vt:variant>
        <vt:i4>0</vt:i4>
      </vt:variant>
      <vt:variant>
        <vt:i4>5</vt:i4>
      </vt:variant>
      <vt:variant>
        <vt:lpwstr/>
      </vt:variant>
      <vt:variant>
        <vt:lpwstr>TOC</vt:lpwstr>
      </vt:variant>
      <vt:variant>
        <vt:i4>5505112</vt:i4>
      </vt:variant>
      <vt:variant>
        <vt:i4>924</vt:i4>
      </vt:variant>
      <vt:variant>
        <vt:i4>0</vt:i4>
      </vt:variant>
      <vt:variant>
        <vt:i4>5</vt:i4>
      </vt:variant>
      <vt:variant>
        <vt:lpwstr>\\ca1isilon\grm\GRMQA\RL90_TestPlans\EQ_NorthAmerica\Tests\A01_Mexico DAF Removal\A01B_FileLevel\A01B_MX_B1215.docx</vt:lpwstr>
      </vt:variant>
      <vt:variant>
        <vt:lpwstr/>
      </vt:variant>
      <vt:variant>
        <vt:i4>7274612</vt:i4>
      </vt:variant>
      <vt:variant>
        <vt:i4>921</vt:i4>
      </vt:variant>
      <vt:variant>
        <vt:i4>0</vt:i4>
      </vt:variant>
      <vt:variant>
        <vt:i4>5</vt:i4>
      </vt:variant>
      <vt:variant>
        <vt:lpwstr/>
      </vt:variant>
      <vt:variant>
        <vt:lpwstr>TOC</vt:lpwstr>
      </vt:variant>
      <vt:variant>
        <vt:i4>2424959</vt:i4>
      </vt:variant>
      <vt:variant>
        <vt:i4>918</vt:i4>
      </vt:variant>
      <vt:variant>
        <vt:i4>0</vt:i4>
      </vt:variant>
      <vt:variant>
        <vt:i4>5</vt:i4>
      </vt:variant>
      <vt:variant>
        <vt:lpwstr>\\ca1isilon\grm\GRMQA\RL90_TestPlans\EQ_NorthAmerica\Tests\V11_Calculation of Liquefaction and Landslide values\V11B_MDR adjustment by landslide &amp; liquefaction\B1214</vt:lpwstr>
      </vt:variant>
      <vt:variant>
        <vt:lpwstr/>
      </vt:variant>
      <vt:variant>
        <vt:i4>3997816</vt:i4>
      </vt:variant>
      <vt:variant>
        <vt:i4>915</vt:i4>
      </vt:variant>
      <vt:variant>
        <vt:i4>0</vt:i4>
      </vt:variant>
      <vt:variant>
        <vt:i4>5</vt:i4>
      </vt:variant>
      <vt:variant>
        <vt:lpwstr>\\ca1isilon\grm\GRMQA\RL90_TestPlans\EQ_NorthAmerica\Tests\V11_Calculation of Liquefaction and Landslide values\V11A_PGAMMI landslide &amp; liquefaction trigger\B1214</vt:lpwstr>
      </vt:variant>
      <vt:variant>
        <vt:lpwstr/>
      </vt:variant>
      <vt:variant>
        <vt:i4>7274612</vt:i4>
      </vt:variant>
      <vt:variant>
        <vt:i4>912</vt:i4>
      </vt:variant>
      <vt:variant>
        <vt:i4>0</vt:i4>
      </vt:variant>
      <vt:variant>
        <vt:i4>5</vt:i4>
      </vt:variant>
      <vt:variant>
        <vt:lpwstr/>
      </vt:variant>
      <vt:variant>
        <vt:lpwstr>TOC</vt:lpwstr>
      </vt:variant>
      <vt:variant>
        <vt:i4>393244</vt:i4>
      </vt:variant>
      <vt:variant>
        <vt:i4>909</vt:i4>
      </vt:variant>
      <vt:variant>
        <vt:i4>0</vt:i4>
      </vt:variant>
      <vt:variant>
        <vt:i4>5</vt:i4>
      </vt:variant>
      <vt:variant>
        <vt:lpwstr>\\ca1isilon.rms.com\grm\GRMQA\RL90_TestPlans\EQ_NorthAmerica\Tests\V10_Implementation of BI Model\V10A_Excluding Lifeline\B1214</vt:lpwstr>
      </vt:variant>
      <vt:variant>
        <vt:lpwstr/>
      </vt:variant>
      <vt:variant>
        <vt:i4>7274612</vt:i4>
      </vt:variant>
      <vt:variant>
        <vt:i4>906</vt:i4>
      </vt:variant>
      <vt:variant>
        <vt:i4>0</vt:i4>
      </vt:variant>
      <vt:variant>
        <vt:i4>5</vt:i4>
      </vt:variant>
      <vt:variant>
        <vt:lpwstr/>
      </vt:variant>
      <vt:variant>
        <vt:lpwstr>TOC</vt:lpwstr>
      </vt:variant>
      <vt:variant>
        <vt:i4>7274612</vt:i4>
      </vt:variant>
      <vt:variant>
        <vt:i4>903</vt:i4>
      </vt:variant>
      <vt:variant>
        <vt:i4>0</vt:i4>
      </vt:variant>
      <vt:variant>
        <vt:i4>5</vt:i4>
      </vt:variant>
      <vt:variant>
        <vt:lpwstr/>
      </vt:variant>
      <vt:variant>
        <vt:lpwstr>TOC</vt:lpwstr>
      </vt:variant>
      <vt:variant>
        <vt:i4>917550</vt:i4>
      </vt:variant>
      <vt:variant>
        <vt:i4>900</vt:i4>
      </vt:variant>
      <vt:variant>
        <vt:i4>0</vt:i4>
      </vt:variant>
      <vt:variant>
        <vt:i4>5</vt:i4>
      </vt:variant>
      <vt:variant>
        <vt:lpwstr>\\ca1isilon\grm\GRMQA\RL90_TestPlans\EQ_NorthAmerica\Tests\V08_Implementation and application of Secondary and Year Modifiers\V08B_MDR Credit Oenalty for single secondary modifier + year modifier\B1214\MX</vt:lpwstr>
      </vt:variant>
      <vt:variant>
        <vt:lpwstr/>
      </vt:variant>
      <vt:variant>
        <vt:i4>7143521</vt:i4>
      </vt:variant>
      <vt:variant>
        <vt:i4>897</vt:i4>
      </vt:variant>
      <vt:variant>
        <vt:i4>0</vt:i4>
      </vt:variant>
      <vt:variant>
        <vt:i4>5</vt:i4>
      </vt:variant>
      <vt:variant>
        <vt:lpwstr>\\ca1isilon\grm\GRMQA\RL90_TestPlans\EQ_NorthAmerica\Tests\V08_Implementation and application of Secondary and Year Modifiers\V08A_Data consistency between MDSC &amp; ODSC tables\1214</vt:lpwstr>
      </vt:variant>
      <vt:variant>
        <vt:lpwstr/>
      </vt:variant>
      <vt:variant>
        <vt:i4>458827</vt:i4>
      </vt:variant>
      <vt:variant>
        <vt:i4>894</vt:i4>
      </vt:variant>
      <vt:variant>
        <vt:i4>0</vt:i4>
      </vt:variant>
      <vt:variant>
        <vt:i4>5</vt:i4>
      </vt:variant>
      <vt:variant>
        <vt:lpwstr>\\ca1isilon\grm\GRMQA\RL90_TestPlans\EQ_NorthAmerica\Tests\V08_Implementation and application of Secondary and Year Modifiers\V08C_CV implementation for single secondary modifier\B1216</vt:lpwstr>
      </vt:variant>
      <vt:variant>
        <vt:lpwstr/>
      </vt:variant>
      <vt:variant>
        <vt:i4>327755</vt:i4>
      </vt:variant>
      <vt:variant>
        <vt:i4>891</vt:i4>
      </vt:variant>
      <vt:variant>
        <vt:i4>0</vt:i4>
      </vt:variant>
      <vt:variant>
        <vt:i4>5</vt:i4>
      </vt:variant>
      <vt:variant>
        <vt:lpwstr>\\ca1isilon\grm\GRMQA\RL90_TestPlans\EQ_NorthAmerica\Tests\V08_Implementation and application of Secondary and Year Modifiers\V08C_CV implementation for single secondary modifier\B1214</vt:lpwstr>
      </vt:variant>
      <vt:variant>
        <vt:lpwstr/>
      </vt:variant>
      <vt:variant>
        <vt:i4>3014726</vt:i4>
      </vt:variant>
      <vt:variant>
        <vt:i4>888</vt:i4>
      </vt:variant>
      <vt:variant>
        <vt:i4>0</vt:i4>
      </vt:variant>
      <vt:variant>
        <vt:i4>5</vt:i4>
      </vt:variant>
      <vt:variant>
        <vt:lpwstr>\\ca1isilon\grm\GRMQA\RL90_TestPlans\EQ_NorthAmerica\Tests\V08_Implementation and application of Secondary and Year Modifiers\V08B_MDR Credit Oenalty for single secondary modifier + year modifier\B1211\MX\NAEQ_MX_V08B_B1211_Calculation_Yr9999Test.xlsm</vt:lpwstr>
      </vt:variant>
      <vt:variant>
        <vt:lpwstr/>
      </vt:variant>
      <vt:variant>
        <vt:i4>5767278</vt:i4>
      </vt:variant>
      <vt:variant>
        <vt:i4>885</vt:i4>
      </vt:variant>
      <vt:variant>
        <vt:i4>0</vt:i4>
      </vt:variant>
      <vt:variant>
        <vt:i4>5</vt:i4>
      </vt:variant>
      <vt:variant>
        <vt:lpwstr>../../../RL80_TestPlans/Europe_EQ/VulnerabilityTests/VQA_T08_Secondary modifiers/B1118/GB_T8B_B1118/GBEQ_VQAT08B_B1118_07012008.xls</vt:lpwstr>
      </vt:variant>
      <vt:variant>
        <vt:lpwstr/>
      </vt:variant>
      <vt:variant>
        <vt:i4>7274612</vt:i4>
      </vt:variant>
      <vt:variant>
        <vt:i4>882</vt:i4>
      </vt:variant>
      <vt:variant>
        <vt:i4>0</vt:i4>
      </vt:variant>
      <vt:variant>
        <vt:i4>5</vt:i4>
      </vt:variant>
      <vt:variant>
        <vt:lpwstr/>
      </vt:variant>
      <vt:variant>
        <vt:lpwstr>TOC</vt:lpwstr>
      </vt:variant>
      <vt:variant>
        <vt:i4>917507</vt:i4>
      </vt:variant>
      <vt:variant>
        <vt:i4>879</vt:i4>
      </vt:variant>
      <vt:variant>
        <vt:i4>0</vt:i4>
      </vt:variant>
      <vt:variant>
        <vt:i4>5</vt:i4>
      </vt:variant>
      <vt:variant>
        <vt:lpwstr>\\ca1isilon.rms.com\grm\GRMQA\RL90_TestPlans\EQ_NorthAmerica\Tests\V07_CV Implementation\V07D Theoretical CV VS CV_Total\B1214</vt:lpwstr>
      </vt:variant>
      <vt:variant>
        <vt:lpwstr/>
      </vt:variant>
      <vt:variant>
        <vt:i4>5570666</vt:i4>
      </vt:variant>
      <vt:variant>
        <vt:i4>876</vt:i4>
      </vt:variant>
      <vt:variant>
        <vt:i4>0</vt:i4>
      </vt:variant>
      <vt:variant>
        <vt:i4>5</vt:i4>
      </vt:variant>
      <vt:variant>
        <vt:lpwstr>\\ca1isilon\grm\GRMQA\RL90_TestPlans\EQ_NorthAmerica\Tests\V07_CV Implementation\V07B_hazard and vulnerability component of the Total_CV\B1214</vt:lpwstr>
      </vt:variant>
      <vt:variant>
        <vt:lpwstr/>
      </vt:variant>
      <vt:variant>
        <vt:i4>3407927</vt:i4>
      </vt:variant>
      <vt:variant>
        <vt:i4>873</vt:i4>
      </vt:variant>
      <vt:variant>
        <vt:i4>0</vt:i4>
      </vt:variant>
      <vt:variant>
        <vt:i4>5</vt:i4>
      </vt:variant>
      <vt:variant>
        <vt:lpwstr>\\ca1isilon\grm\GRMQA\RL90_TestPlans\EQ_NorthAmerica\Tests\V07_CV Implementation\V07B_hazard and vulnerability component of the Total_CV\B1208\MX</vt:lpwstr>
      </vt:variant>
      <vt:variant>
        <vt:lpwstr/>
      </vt:variant>
      <vt:variant>
        <vt:i4>5505131</vt:i4>
      </vt:variant>
      <vt:variant>
        <vt:i4>870</vt:i4>
      </vt:variant>
      <vt:variant>
        <vt:i4>0</vt:i4>
      </vt:variant>
      <vt:variant>
        <vt:i4>5</vt:i4>
      </vt:variant>
      <vt:variant>
        <vt:lpwstr>\\ca1isilon\grm\GRMQA\RL90_TestPlans\EQ_NorthAmerica\Tests\V07_CV Implementation\V07B_hazard and vulnerability component of the Total_CV\B1205</vt:lpwstr>
      </vt:variant>
      <vt:variant>
        <vt:lpwstr/>
      </vt:variant>
      <vt:variant>
        <vt:i4>7864401</vt:i4>
      </vt:variant>
      <vt:variant>
        <vt:i4>867</vt:i4>
      </vt:variant>
      <vt:variant>
        <vt:i4>0</vt:i4>
      </vt:variant>
      <vt:variant>
        <vt:i4>5</vt:i4>
      </vt:variant>
      <vt:variant>
        <vt:lpwstr>\\ca1isilon\grm\GRMQA\RL90_TestPlans\EQ_NorthAmerica\Tests\V07_CV Implementation\V07A_CV data is consistent\B1214_NAEQ_V07A_VCV.xlsx</vt:lpwstr>
      </vt:variant>
      <vt:variant>
        <vt:lpwstr/>
      </vt:variant>
      <vt:variant>
        <vt:i4>7929939</vt:i4>
      </vt:variant>
      <vt:variant>
        <vt:i4>864</vt:i4>
      </vt:variant>
      <vt:variant>
        <vt:i4>0</vt:i4>
      </vt:variant>
      <vt:variant>
        <vt:i4>5</vt:i4>
      </vt:variant>
      <vt:variant>
        <vt:lpwstr>\\ca1isilon\grm\GRMQA\RL90_TestPlans\EQ_NorthAmerica\Tests\V07_CV Implementation\V07A_CV data is consistent\B1206_NAEQ_V07A_VCV.xlsx</vt:lpwstr>
      </vt:variant>
      <vt:variant>
        <vt:lpwstr/>
      </vt:variant>
      <vt:variant>
        <vt:i4>7143460</vt:i4>
      </vt:variant>
      <vt:variant>
        <vt:i4>861</vt:i4>
      </vt:variant>
      <vt:variant>
        <vt:i4>0</vt:i4>
      </vt:variant>
      <vt:variant>
        <vt:i4>5</vt:i4>
      </vt:variant>
      <vt:variant>
        <vt:lpwstr>\\ca1isilon\grm\GRMQA\RL90_TestPlans\EQ_NorthAmerica\Tests\V07_CV Implementation\V07A\B1205_NAEQ_V07A_VCV.xlsx</vt:lpwstr>
      </vt:variant>
      <vt:variant>
        <vt:lpwstr/>
      </vt:variant>
      <vt:variant>
        <vt:i4>5439504</vt:i4>
      </vt:variant>
      <vt:variant>
        <vt:i4>858</vt:i4>
      </vt:variant>
      <vt:variant>
        <vt:i4>0</vt:i4>
      </vt:variant>
      <vt:variant>
        <vt:i4>5</vt:i4>
      </vt:variant>
      <vt:variant>
        <vt:lpwstr>../../../RL80_TestPlans/Europe_EQ/VulnerabilityTests/VQA_T07_VCV/B1119/EUEQ_VQAT07_RESULTS_80_1119.xls</vt:lpwstr>
      </vt:variant>
      <vt:variant>
        <vt:lpwstr/>
      </vt:variant>
      <vt:variant>
        <vt:i4>7143424</vt:i4>
      </vt:variant>
      <vt:variant>
        <vt:i4>855</vt:i4>
      </vt:variant>
      <vt:variant>
        <vt:i4>0</vt:i4>
      </vt:variant>
      <vt:variant>
        <vt:i4>5</vt:i4>
      </vt:variant>
      <vt:variant>
        <vt:lpwstr>../../../../DLM90/Specs/SP90/SP90_004_Atten_Specific_GM_CV.doc</vt:lpwstr>
      </vt:variant>
      <vt:variant>
        <vt:lpwstr/>
      </vt:variant>
      <vt:variant>
        <vt:i4>7274612</vt:i4>
      </vt:variant>
      <vt:variant>
        <vt:i4>852</vt:i4>
      </vt:variant>
      <vt:variant>
        <vt:i4>0</vt:i4>
      </vt:variant>
      <vt:variant>
        <vt:i4>5</vt:i4>
      </vt:variant>
      <vt:variant>
        <vt:lpwstr/>
      </vt:variant>
      <vt:variant>
        <vt:lpwstr>TOC</vt:lpwstr>
      </vt:variant>
      <vt:variant>
        <vt:i4>3539034</vt:i4>
      </vt:variant>
      <vt:variant>
        <vt:i4>849</vt:i4>
      </vt:variant>
      <vt:variant>
        <vt:i4>0</vt:i4>
      </vt:variant>
      <vt:variant>
        <vt:i4>5</vt:i4>
      </vt:variant>
      <vt:variant>
        <vt:lpwstr>\\ca1isilon\grm\GRMQA\RL90_TestPlans\EQ_NorthAmerica\Tests\V06_Implementation of Damage Curves (VDC table)\B1207\NAEQ_US_V06_RL90_B1207.xlsx</vt:lpwstr>
      </vt:variant>
      <vt:variant>
        <vt:lpwstr/>
      </vt:variant>
      <vt:variant>
        <vt:i4>7274612</vt:i4>
      </vt:variant>
      <vt:variant>
        <vt:i4>846</vt:i4>
      </vt:variant>
      <vt:variant>
        <vt:i4>0</vt:i4>
      </vt:variant>
      <vt:variant>
        <vt:i4>5</vt:i4>
      </vt:variant>
      <vt:variant>
        <vt:lpwstr/>
      </vt:variant>
      <vt:variant>
        <vt:lpwstr>TOC</vt:lpwstr>
      </vt:variant>
      <vt:variant>
        <vt:i4>7274612</vt:i4>
      </vt:variant>
      <vt:variant>
        <vt:i4>843</vt:i4>
      </vt:variant>
      <vt:variant>
        <vt:i4>0</vt:i4>
      </vt:variant>
      <vt:variant>
        <vt:i4>5</vt:i4>
      </vt:variant>
      <vt:variant>
        <vt:lpwstr/>
      </vt:variant>
      <vt:variant>
        <vt:lpwstr>TOC</vt:lpwstr>
      </vt:variant>
      <vt:variant>
        <vt:i4>7274612</vt:i4>
      </vt:variant>
      <vt:variant>
        <vt:i4>840</vt:i4>
      </vt:variant>
      <vt:variant>
        <vt:i4>0</vt:i4>
      </vt:variant>
      <vt:variant>
        <vt:i4>5</vt:i4>
      </vt:variant>
      <vt:variant>
        <vt:lpwstr/>
      </vt:variant>
      <vt:variant>
        <vt:lpwstr>TOC</vt:lpwstr>
      </vt:variant>
      <vt:variant>
        <vt:i4>8192086</vt:i4>
      </vt:variant>
      <vt:variant>
        <vt:i4>837</vt:i4>
      </vt:variant>
      <vt:variant>
        <vt:i4>0</vt:i4>
      </vt:variant>
      <vt:variant>
        <vt:i4>5</vt:i4>
      </vt:variant>
      <vt:variant>
        <vt:lpwstr>\\ca1isilon\grm\GRMQA\RL90_TestPlans\EQ_NorthAmerica\Tests\V03_Completeness &amp; Correctness of IMAP table\V03A_IMAP Completeness</vt:lpwstr>
      </vt:variant>
      <vt:variant>
        <vt:lpwstr/>
      </vt:variant>
      <vt:variant>
        <vt:i4>1507390</vt:i4>
      </vt:variant>
      <vt:variant>
        <vt:i4>834</vt:i4>
      </vt:variant>
      <vt:variant>
        <vt:i4>0</vt:i4>
      </vt:variant>
      <vt:variant>
        <vt:i4>5</vt:i4>
      </vt:variant>
      <vt:variant>
        <vt:lpwstr/>
      </vt:variant>
      <vt:variant>
        <vt:lpwstr>_V5._Implementation_of</vt:lpwstr>
      </vt:variant>
      <vt:variant>
        <vt:i4>7274612</vt:i4>
      </vt:variant>
      <vt:variant>
        <vt:i4>831</vt:i4>
      </vt:variant>
      <vt:variant>
        <vt:i4>0</vt:i4>
      </vt:variant>
      <vt:variant>
        <vt:i4>5</vt:i4>
      </vt:variant>
      <vt:variant>
        <vt:lpwstr/>
      </vt:variant>
      <vt:variant>
        <vt:lpwstr>TOC</vt:lpwstr>
      </vt:variant>
      <vt:variant>
        <vt:i4>6815842</vt:i4>
      </vt:variant>
      <vt:variant>
        <vt:i4>828</vt:i4>
      </vt:variant>
      <vt:variant>
        <vt:i4>0</vt:i4>
      </vt:variant>
      <vt:variant>
        <vt:i4>5</vt:i4>
      </vt:variant>
      <vt:variant>
        <vt:lpwstr>\\ca1isilon\grm\GRMQA\RL90_TestPlans\EQ_NorthAmerica\Tests\V02_VCC and VOCC\B1215\NAEQ_V02_Test_B1215.xlsx</vt:lpwstr>
      </vt:variant>
      <vt:variant>
        <vt:lpwstr/>
      </vt:variant>
      <vt:variant>
        <vt:i4>7274612</vt:i4>
      </vt:variant>
      <vt:variant>
        <vt:i4>825</vt:i4>
      </vt:variant>
      <vt:variant>
        <vt:i4>0</vt:i4>
      </vt:variant>
      <vt:variant>
        <vt:i4>5</vt:i4>
      </vt:variant>
      <vt:variant>
        <vt:lpwstr/>
      </vt:variant>
      <vt:variant>
        <vt:lpwstr>TOC</vt:lpwstr>
      </vt:variant>
      <vt:variant>
        <vt:i4>4784156</vt:i4>
      </vt:variant>
      <vt:variant>
        <vt:i4>822</vt:i4>
      </vt:variant>
      <vt:variant>
        <vt:i4>0</vt:i4>
      </vt:variant>
      <vt:variant>
        <vt:i4>5</vt:i4>
      </vt:variant>
      <vt:variant>
        <vt:lpwstr>\\ca1isilon\grm\GRMQA\RL90_TestPlans\EQ_NorthAmerica\Tests\V01_VGEO\V01B_VGEO Correctness\B1214</vt:lpwstr>
      </vt:variant>
      <vt:variant>
        <vt:lpwstr/>
      </vt:variant>
      <vt:variant>
        <vt:i4>3670059</vt:i4>
      </vt:variant>
      <vt:variant>
        <vt:i4>819</vt:i4>
      </vt:variant>
      <vt:variant>
        <vt:i4>0</vt:i4>
      </vt:variant>
      <vt:variant>
        <vt:i4>5</vt:i4>
      </vt:variant>
      <vt:variant>
        <vt:lpwstr>\\ca1isilon\grm\GRMQA\RL90_TestPlans\EQ_NorthAmerica\Tests\V01_VGEO\V01A_Correctness on VGEO Optimization\B1215\US_MX\NAEQ_V01A_Vgeo Comparision_1215_US_MX.xlsx</vt:lpwstr>
      </vt:variant>
      <vt:variant>
        <vt:lpwstr/>
      </vt:variant>
      <vt:variant>
        <vt:i4>2687054</vt:i4>
      </vt:variant>
      <vt:variant>
        <vt:i4>816</vt:i4>
      </vt:variant>
      <vt:variant>
        <vt:i4>0</vt:i4>
      </vt:variant>
      <vt:variant>
        <vt:i4>5</vt:i4>
      </vt:variant>
      <vt:variant>
        <vt:lpwstr>\\ca1isilon\grm\GRMQA\RL90_TestPlans\EQ_NorthAmerica\Tests\V01_VGEO\V01C_VGEO maps\_b1214(PASS2)</vt:lpwstr>
      </vt:variant>
      <vt:variant>
        <vt:lpwstr/>
      </vt:variant>
      <vt:variant>
        <vt:i4>8323134</vt:i4>
      </vt:variant>
      <vt:variant>
        <vt:i4>813</vt:i4>
      </vt:variant>
      <vt:variant>
        <vt:i4>0</vt:i4>
      </vt:variant>
      <vt:variant>
        <vt:i4>5</vt:i4>
      </vt:variant>
      <vt:variant>
        <vt:lpwstr>\\ca1isilon\grm\GRMQA\RL90_TestPlans\EQ_NorthAmerica\Tests\V01_VGEO\V01C_VGEO maps\CanadaEQ_b1206\GIS_Map\Workspace\CanadaEQ_Keys.mxd</vt:lpwstr>
      </vt:variant>
      <vt:variant>
        <vt:lpwstr/>
      </vt:variant>
      <vt:variant>
        <vt:i4>7274612</vt:i4>
      </vt:variant>
      <vt:variant>
        <vt:i4>810</vt:i4>
      </vt:variant>
      <vt:variant>
        <vt:i4>0</vt:i4>
      </vt:variant>
      <vt:variant>
        <vt:i4>5</vt:i4>
      </vt:variant>
      <vt:variant>
        <vt:lpwstr/>
      </vt:variant>
      <vt:variant>
        <vt:lpwstr>TOC</vt:lpwstr>
      </vt:variant>
      <vt:variant>
        <vt:i4>1703985</vt:i4>
      </vt:variant>
      <vt:variant>
        <vt:i4>807</vt:i4>
      </vt:variant>
      <vt:variant>
        <vt:i4>0</vt:i4>
      </vt:variant>
      <vt:variant>
        <vt:i4>5</vt:i4>
      </vt:variant>
      <vt:variant>
        <vt:lpwstr>../../../RL80_TestPlans/NorthAmerica_SCS/Tests/H13_IEDLossMonitoring/NACS_H13_IEDloss.xlsx</vt:lpwstr>
      </vt:variant>
      <vt:variant>
        <vt:lpwstr/>
      </vt:variant>
      <vt:variant>
        <vt:i4>7274612</vt:i4>
      </vt:variant>
      <vt:variant>
        <vt:i4>804</vt:i4>
      </vt:variant>
      <vt:variant>
        <vt:i4>0</vt:i4>
      </vt:variant>
      <vt:variant>
        <vt:i4>5</vt:i4>
      </vt:variant>
      <vt:variant>
        <vt:lpwstr/>
      </vt:variant>
      <vt:variant>
        <vt:lpwstr>TOC</vt:lpwstr>
      </vt:variant>
      <vt:variant>
        <vt:i4>1703985</vt:i4>
      </vt:variant>
      <vt:variant>
        <vt:i4>801</vt:i4>
      </vt:variant>
      <vt:variant>
        <vt:i4>0</vt:i4>
      </vt:variant>
      <vt:variant>
        <vt:i4>5</vt:i4>
      </vt:variant>
      <vt:variant>
        <vt:lpwstr>../../../RL80_TestPlans/NorthAmerica_SCS/Tests/H13_IEDLossMonitoring/NACS_H13_IEDloss.xlsx</vt:lpwstr>
      </vt:variant>
      <vt:variant>
        <vt:lpwstr/>
      </vt:variant>
      <vt:variant>
        <vt:i4>7274612</vt:i4>
      </vt:variant>
      <vt:variant>
        <vt:i4>798</vt:i4>
      </vt:variant>
      <vt:variant>
        <vt:i4>0</vt:i4>
      </vt:variant>
      <vt:variant>
        <vt:i4>5</vt:i4>
      </vt:variant>
      <vt:variant>
        <vt:lpwstr/>
      </vt:variant>
      <vt:variant>
        <vt:lpwstr>TOC</vt:lpwstr>
      </vt:variant>
      <vt:variant>
        <vt:i4>35</vt:i4>
      </vt:variant>
      <vt:variant>
        <vt:i4>795</vt:i4>
      </vt:variant>
      <vt:variant>
        <vt:i4>0</vt:i4>
      </vt:variant>
      <vt:variant>
        <vt:i4>5</vt:i4>
      </vt:variant>
      <vt:variant>
        <vt:lpwstr>../../../RL80_TestPlans/NorthAmerica_SCS/Tests/H2_StocEventsPerLoc/VI</vt:lpwstr>
      </vt:variant>
      <vt:variant>
        <vt:lpwstr>19960 (TestCase 5-9)</vt:lpwstr>
      </vt:variant>
      <vt:variant>
        <vt:i4>7274612</vt:i4>
      </vt:variant>
      <vt:variant>
        <vt:i4>792</vt:i4>
      </vt:variant>
      <vt:variant>
        <vt:i4>0</vt:i4>
      </vt:variant>
      <vt:variant>
        <vt:i4>5</vt:i4>
      </vt:variant>
      <vt:variant>
        <vt:lpwstr/>
      </vt:variant>
      <vt:variant>
        <vt:lpwstr>TOC</vt:lpwstr>
      </vt:variant>
      <vt:variant>
        <vt:i4>131168</vt:i4>
      </vt:variant>
      <vt:variant>
        <vt:i4>789</vt:i4>
      </vt:variant>
      <vt:variant>
        <vt:i4>0</vt:i4>
      </vt:variant>
      <vt:variant>
        <vt:i4>5</vt:i4>
      </vt:variant>
      <vt:variant>
        <vt:lpwstr>../../../RL80_TestPlans/Europe_EQ/Certification/RL80_EU_EQ_CertificationDataset.xlsx</vt:lpwstr>
      </vt:variant>
      <vt:variant>
        <vt:lpwstr/>
      </vt:variant>
      <vt:variant>
        <vt:i4>7274612</vt:i4>
      </vt:variant>
      <vt:variant>
        <vt:i4>786</vt:i4>
      </vt:variant>
      <vt:variant>
        <vt:i4>0</vt:i4>
      </vt:variant>
      <vt:variant>
        <vt:i4>5</vt:i4>
      </vt:variant>
      <vt:variant>
        <vt:lpwstr/>
      </vt:variant>
      <vt:variant>
        <vt:lpwstr>TOC</vt:lpwstr>
      </vt:variant>
      <vt:variant>
        <vt:i4>458851</vt:i4>
      </vt:variant>
      <vt:variant>
        <vt:i4>783</vt:i4>
      </vt:variant>
      <vt:variant>
        <vt:i4>0</vt:i4>
      </vt:variant>
      <vt:variant>
        <vt:i4>5</vt:i4>
      </vt:variant>
      <vt:variant>
        <vt:lpwstr>\\ca1isilon\grm\GRMQA\RL90_TestPlans\EQ_NorthAmerica\Tests\H15_Disable PLOT analysis type\H15A\B1203\NAEQ_H15A.docx</vt:lpwstr>
      </vt:variant>
      <vt:variant>
        <vt:lpwstr/>
      </vt:variant>
      <vt:variant>
        <vt:i4>7274612</vt:i4>
      </vt:variant>
      <vt:variant>
        <vt:i4>780</vt:i4>
      </vt:variant>
      <vt:variant>
        <vt:i4>0</vt:i4>
      </vt:variant>
      <vt:variant>
        <vt:i4>5</vt:i4>
      </vt:variant>
      <vt:variant>
        <vt:lpwstr/>
      </vt:variant>
      <vt:variant>
        <vt:lpwstr>TOC</vt:lpwstr>
      </vt:variant>
      <vt:variant>
        <vt:i4>7340132</vt:i4>
      </vt:variant>
      <vt:variant>
        <vt:i4>777</vt:i4>
      </vt:variant>
      <vt:variant>
        <vt:i4>0</vt:i4>
      </vt:variant>
      <vt:variant>
        <vt:i4>5</vt:i4>
      </vt:variant>
      <vt:variant>
        <vt:lpwstr>\\ca1isilon\grm\DLM90\Checkin\NAdata\EQhazgis\NADATA_EQHazGIS_ReadMe.txt</vt:lpwstr>
      </vt:variant>
      <vt:variant>
        <vt:lpwstr/>
      </vt:variant>
      <vt:variant>
        <vt:i4>7274612</vt:i4>
      </vt:variant>
      <vt:variant>
        <vt:i4>774</vt:i4>
      </vt:variant>
      <vt:variant>
        <vt:i4>0</vt:i4>
      </vt:variant>
      <vt:variant>
        <vt:i4>5</vt:i4>
      </vt:variant>
      <vt:variant>
        <vt:lpwstr/>
      </vt:variant>
      <vt:variant>
        <vt:lpwstr>TOC</vt:lpwstr>
      </vt:variant>
      <vt:variant>
        <vt:i4>7274612</vt:i4>
      </vt:variant>
      <vt:variant>
        <vt:i4>771</vt:i4>
      </vt:variant>
      <vt:variant>
        <vt:i4>0</vt:i4>
      </vt:variant>
      <vt:variant>
        <vt:i4>5</vt:i4>
      </vt:variant>
      <vt:variant>
        <vt:lpwstr/>
      </vt:variant>
      <vt:variant>
        <vt:lpwstr>TOC</vt:lpwstr>
      </vt:variant>
      <vt:variant>
        <vt:i4>2687022</vt:i4>
      </vt:variant>
      <vt:variant>
        <vt:i4>768</vt:i4>
      </vt:variant>
      <vt:variant>
        <vt:i4>0</vt:i4>
      </vt:variant>
      <vt:variant>
        <vt:i4>5</vt:i4>
      </vt:variant>
      <vt:variant>
        <vt:lpwstr>\\ca1isilon\grm\GRMQA\RL90_TestPlans\EQ_NorthAmerica\Tests\H12_Footprint Analysis\H12A_HistoricalFootprints\B1215\CA_MX</vt:lpwstr>
      </vt:variant>
      <vt:variant>
        <vt:lpwstr/>
      </vt:variant>
      <vt:variant>
        <vt:i4>720988</vt:i4>
      </vt:variant>
      <vt:variant>
        <vt:i4>765</vt:i4>
      </vt:variant>
      <vt:variant>
        <vt:i4>0</vt:i4>
      </vt:variant>
      <vt:variant>
        <vt:i4>5</vt:i4>
      </vt:variant>
      <vt:variant>
        <vt:lpwstr>../Tests/H12_Footprint Analysis/H12A_HistoricalFootprints/B1214/NAEQ_H12A_VrgRes_HIST_B1214.xlsx</vt:lpwstr>
      </vt:variant>
      <vt:variant>
        <vt:lpwstr/>
      </vt:variant>
      <vt:variant>
        <vt:i4>5963812</vt:i4>
      </vt:variant>
      <vt:variant>
        <vt:i4>762</vt:i4>
      </vt:variant>
      <vt:variant>
        <vt:i4>0</vt:i4>
      </vt:variant>
      <vt:variant>
        <vt:i4>5</vt:i4>
      </vt:variant>
      <vt:variant>
        <vt:lpwstr>../Tests/H12_Footprint Analysis/H12A_HistoricalFootprints/B1214/NAEQ_H12A_HIST_MMICompare.accdb</vt:lpwstr>
      </vt:variant>
      <vt:variant>
        <vt:lpwstr/>
      </vt:variant>
      <vt:variant>
        <vt:i4>7274612</vt:i4>
      </vt:variant>
      <vt:variant>
        <vt:i4>759</vt:i4>
      </vt:variant>
      <vt:variant>
        <vt:i4>0</vt:i4>
      </vt:variant>
      <vt:variant>
        <vt:i4>5</vt:i4>
      </vt:variant>
      <vt:variant>
        <vt:lpwstr/>
      </vt:variant>
      <vt:variant>
        <vt:lpwstr>TOC</vt:lpwstr>
      </vt:variant>
      <vt:variant>
        <vt:i4>2097175</vt:i4>
      </vt:variant>
      <vt:variant>
        <vt:i4>756</vt:i4>
      </vt:variant>
      <vt:variant>
        <vt:i4>0</vt:i4>
      </vt:variant>
      <vt:variant>
        <vt:i4>5</vt:i4>
      </vt:variant>
      <vt:variant>
        <vt:lpwstr>\\ca1isilon\grm\GRMQA\RL90_TestPlans\EQ_NorthAmerica\Tests\H11_Post-event Loss Amplification (PLA) Implementation</vt:lpwstr>
      </vt:variant>
      <vt:variant>
        <vt:lpwstr/>
      </vt:variant>
      <vt:variant>
        <vt:i4>7274612</vt:i4>
      </vt:variant>
      <vt:variant>
        <vt:i4>753</vt:i4>
      </vt:variant>
      <vt:variant>
        <vt:i4>0</vt:i4>
      </vt:variant>
      <vt:variant>
        <vt:i4>5</vt:i4>
      </vt:variant>
      <vt:variant>
        <vt:lpwstr/>
      </vt:variant>
      <vt:variant>
        <vt:lpwstr>TOC</vt:lpwstr>
      </vt:variant>
      <vt:variant>
        <vt:i4>7274612</vt:i4>
      </vt:variant>
      <vt:variant>
        <vt:i4>750</vt:i4>
      </vt:variant>
      <vt:variant>
        <vt:i4>0</vt:i4>
      </vt:variant>
      <vt:variant>
        <vt:i4>5</vt:i4>
      </vt:variant>
      <vt:variant>
        <vt:lpwstr/>
      </vt:variant>
      <vt:variant>
        <vt:lpwstr>TOC</vt:lpwstr>
      </vt:variant>
      <vt:variant>
        <vt:i4>7274612</vt:i4>
      </vt:variant>
      <vt:variant>
        <vt:i4>747</vt:i4>
      </vt:variant>
      <vt:variant>
        <vt:i4>0</vt:i4>
      </vt:variant>
      <vt:variant>
        <vt:i4>5</vt:i4>
      </vt:variant>
      <vt:variant>
        <vt:lpwstr/>
      </vt:variant>
      <vt:variant>
        <vt:lpwstr>TOC</vt:lpwstr>
      </vt:variant>
      <vt:variant>
        <vt:i4>7274612</vt:i4>
      </vt:variant>
      <vt:variant>
        <vt:i4>744</vt:i4>
      </vt:variant>
      <vt:variant>
        <vt:i4>0</vt:i4>
      </vt:variant>
      <vt:variant>
        <vt:i4>5</vt:i4>
      </vt:variant>
      <vt:variant>
        <vt:lpwstr/>
      </vt:variant>
      <vt:variant>
        <vt:lpwstr>TOC</vt:lpwstr>
      </vt:variant>
      <vt:variant>
        <vt:i4>7274612</vt:i4>
      </vt:variant>
      <vt:variant>
        <vt:i4>741</vt:i4>
      </vt:variant>
      <vt:variant>
        <vt:i4>0</vt:i4>
      </vt:variant>
      <vt:variant>
        <vt:i4>5</vt:i4>
      </vt:variant>
      <vt:variant>
        <vt:lpwstr/>
      </vt:variant>
      <vt:variant>
        <vt:lpwstr>TOC</vt:lpwstr>
      </vt:variant>
      <vt:variant>
        <vt:i4>7274612</vt:i4>
      </vt:variant>
      <vt:variant>
        <vt:i4>738</vt:i4>
      </vt:variant>
      <vt:variant>
        <vt:i4>0</vt:i4>
      </vt:variant>
      <vt:variant>
        <vt:i4>5</vt:i4>
      </vt:variant>
      <vt:variant>
        <vt:lpwstr/>
      </vt:variant>
      <vt:variant>
        <vt:lpwstr>TOC</vt:lpwstr>
      </vt:variant>
      <vt:variant>
        <vt:i4>7274612</vt:i4>
      </vt:variant>
      <vt:variant>
        <vt:i4>726</vt:i4>
      </vt:variant>
      <vt:variant>
        <vt:i4>0</vt:i4>
      </vt:variant>
      <vt:variant>
        <vt:i4>5</vt:i4>
      </vt:variant>
      <vt:variant>
        <vt:lpwstr/>
      </vt:variant>
      <vt:variant>
        <vt:lpwstr>TOC</vt:lpwstr>
      </vt:variant>
      <vt:variant>
        <vt:i4>5242944</vt:i4>
      </vt:variant>
      <vt:variant>
        <vt:i4>723</vt:i4>
      </vt:variant>
      <vt:variant>
        <vt:i4>0</vt:i4>
      </vt:variant>
      <vt:variant>
        <vt:i4>5</vt:i4>
      </vt:variant>
      <vt:variant>
        <vt:lpwstr>../../../GRMQA_Tools/HowTo_Documents/How to QA attenuations/How to QA earthquake attenuations.doc</vt:lpwstr>
      </vt:variant>
      <vt:variant>
        <vt:lpwstr/>
      </vt:variant>
      <vt:variant>
        <vt:i4>7274612</vt:i4>
      </vt:variant>
      <vt:variant>
        <vt:i4>720</vt:i4>
      </vt:variant>
      <vt:variant>
        <vt:i4>0</vt:i4>
      </vt:variant>
      <vt:variant>
        <vt:i4>5</vt:i4>
      </vt:variant>
      <vt:variant>
        <vt:lpwstr/>
      </vt:variant>
      <vt:variant>
        <vt:lpwstr>TOC</vt:lpwstr>
      </vt:variant>
      <vt:variant>
        <vt:i4>5242944</vt:i4>
      </vt:variant>
      <vt:variant>
        <vt:i4>717</vt:i4>
      </vt:variant>
      <vt:variant>
        <vt:i4>0</vt:i4>
      </vt:variant>
      <vt:variant>
        <vt:i4>5</vt:i4>
      </vt:variant>
      <vt:variant>
        <vt:lpwstr>../../../GRMQA_Tools/HowTo_Documents/How to QA attenuations/How to QA earthquake attenuations.doc</vt:lpwstr>
      </vt:variant>
      <vt:variant>
        <vt:lpwstr/>
      </vt:variant>
      <vt:variant>
        <vt:i4>7274612</vt:i4>
      </vt:variant>
      <vt:variant>
        <vt:i4>711</vt:i4>
      </vt:variant>
      <vt:variant>
        <vt:i4>0</vt:i4>
      </vt:variant>
      <vt:variant>
        <vt:i4>5</vt:i4>
      </vt:variant>
      <vt:variant>
        <vt:lpwstr/>
      </vt:variant>
      <vt:variant>
        <vt:lpwstr>TOC</vt:lpwstr>
      </vt:variant>
      <vt:variant>
        <vt:i4>983127</vt:i4>
      </vt:variant>
      <vt:variant>
        <vt:i4>708</vt:i4>
      </vt:variant>
      <vt:variant>
        <vt:i4>0</vt:i4>
      </vt:variant>
      <vt:variant>
        <vt:i4>5</vt:i4>
      </vt:variant>
      <vt:variant>
        <vt:lpwstr>../../../../DLM90/Specs/SP90/SP90_012_GeoHaz_for_AmericasEQ90.doc</vt:lpwstr>
      </vt:variant>
      <vt:variant>
        <vt:lpwstr/>
      </vt:variant>
      <vt:variant>
        <vt:i4>7274612</vt:i4>
      </vt:variant>
      <vt:variant>
        <vt:i4>705</vt:i4>
      </vt:variant>
      <vt:variant>
        <vt:i4>0</vt:i4>
      </vt:variant>
      <vt:variant>
        <vt:i4>5</vt:i4>
      </vt:variant>
      <vt:variant>
        <vt:lpwstr/>
      </vt:variant>
      <vt:variant>
        <vt:lpwstr>TOC</vt:lpwstr>
      </vt:variant>
      <vt:variant>
        <vt:i4>7536649</vt:i4>
      </vt:variant>
      <vt:variant>
        <vt:i4>702</vt:i4>
      </vt:variant>
      <vt:variant>
        <vt:i4>0</vt:i4>
      </vt:variant>
      <vt:variant>
        <vt:i4>5</vt:i4>
      </vt:variant>
      <vt:variant>
        <vt:lpwstr>\\ca1isilon\grm\GRMQA\RL90_TestPlans\EQ_NorthAmerica\Tests\H01_GeoHazard Retrieval\H01C_StreetLevel\B1214_NAEQ_H01C_StreetGeoHazard.xlsx</vt:lpwstr>
      </vt:variant>
      <vt:variant>
        <vt:lpwstr/>
      </vt:variant>
      <vt:variant>
        <vt:i4>7471113</vt:i4>
      </vt:variant>
      <vt:variant>
        <vt:i4>699</vt:i4>
      </vt:variant>
      <vt:variant>
        <vt:i4>0</vt:i4>
      </vt:variant>
      <vt:variant>
        <vt:i4>5</vt:i4>
      </vt:variant>
      <vt:variant>
        <vt:lpwstr>\\ca1isilon\grm\GRMQA\RL90_TestPlans\EQ_NorthAmerica\Tests\H01_GeoHazard Retrieval\H01C_StreetLevel\B1204_NAEQ_H01C_StreetGeoHazard.xlsx</vt:lpwstr>
      </vt:variant>
      <vt:variant>
        <vt:lpwstr/>
      </vt:variant>
      <vt:variant>
        <vt:i4>7012422</vt:i4>
      </vt:variant>
      <vt:variant>
        <vt:i4>696</vt:i4>
      </vt:variant>
      <vt:variant>
        <vt:i4>0</vt:i4>
      </vt:variant>
      <vt:variant>
        <vt:i4>5</vt:i4>
      </vt:variant>
      <vt:variant>
        <vt:lpwstr>\\ca1isilon\grm\GRMQA\RL90_TestPlans\EQ_NorthAmerica\Tests\H01_GeoHazard Retrieval\H01B_VRG_HiResShape\B1214</vt:lpwstr>
      </vt:variant>
      <vt:variant>
        <vt:lpwstr/>
      </vt:variant>
      <vt:variant>
        <vt:i4>6750279</vt:i4>
      </vt:variant>
      <vt:variant>
        <vt:i4>693</vt:i4>
      </vt:variant>
      <vt:variant>
        <vt:i4>0</vt:i4>
      </vt:variant>
      <vt:variant>
        <vt:i4>5</vt:i4>
      </vt:variant>
      <vt:variant>
        <vt:lpwstr>\\ca1isilon\grm\GRMQA\RL90_TestPlans\EQ_NorthAmerica\Tests\H01_GeoHazard Retrieval\H01B_VRG_HiResShape\B1208</vt:lpwstr>
      </vt:variant>
      <vt:variant>
        <vt:lpwstr/>
      </vt:variant>
      <vt:variant>
        <vt:i4>7929960</vt:i4>
      </vt:variant>
      <vt:variant>
        <vt:i4>690</vt:i4>
      </vt:variant>
      <vt:variant>
        <vt:i4>0</vt:i4>
      </vt:variant>
      <vt:variant>
        <vt:i4>5</vt:i4>
      </vt:variant>
      <vt:variant>
        <vt:lpwstr>\\ca1isilon\grm\GRMQA\RL90_TestPlans\EQ_NorthAmerica\Tests\H01_GeoHazard Retrieval\H01A_LowerResolution\</vt:lpwstr>
      </vt:variant>
      <vt:variant>
        <vt:lpwstr/>
      </vt:variant>
      <vt:variant>
        <vt:i4>983127</vt:i4>
      </vt:variant>
      <vt:variant>
        <vt:i4>687</vt:i4>
      </vt:variant>
      <vt:variant>
        <vt:i4>0</vt:i4>
      </vt:variant>
      <vt:variant>
        <vt:i4>5</vt:i4>
      </vt:variant>
      <vt:variant>
        <vt:lpwstr>../../../../dlm90/Specs/SP90/SP90_012_GeoHaz_for_AmericasEQ90.doc</vt:lpwstr>
      </vt:variant>
      <vt:variant>
        <vt:lpwstr/>
      </vt:variant>
      <vt:variant>
        <vt:i4>7274612</vt:i4>
      </vt:variant>
      <vt:variant>
        <vt:i4>684</vt:i4>
      </vt:variant>
      <vt:variant>
        <vt:i4>0</vt:i4>
      </vt:variant>
      <vt:variant>
        <vt:i4>5</vt:i4>
      </vt:variant>
      <vt:variant>
        <vt:lpwstr/>
      </vt:variant>
      <vt:variant>
        <vt:lpwstr>TOC</vt:lpwstr>
      </vt:variant>
      <vt:variant>
        <vt:i4>7274612</vt:i4>
      </vt:variant>
      <vt:variant>
        <vt:i4>681</vt:i4>
      </vt:variant>
      <vt:variant>
        <vt:i4>0</vt:i4>
      </vt:variant>
      <vt:variant>
        <vt:i4>5</vt:i4>
      </vt:variant>
      <vt:variant>
        <vt:lpwstr/>
      </vt:variant>
      <vt:variant>
        <vt:lpwstr>TOC</vt:lpwstr>
      </vt:variant>
      <vt:variant>
        <vt:i4>7274612</vt:i4>
      </vt:variant>
      <vt:variant>
        <vt:i4>678</vt:i4>
      </vt:variant>
      <vt:variant>
        <vt:i4>0</vt:i4>
      </vt:variant>
      <vt:variant>
        <vt:i4>5</vt:i4>
      </vt:variant>
      <vt:variant>
        <vt:lpwstr/>
      </vt:variant>
      <vt:variant>
        <vt:lpwstr>TOC</vt:lpwstr>
      </vt:variant>
      <vt:variant>
        <vt:i4>7995409</vt:i4>
      </vt:variant>
      <vt:variant>
        <vt:i4>675</vt:i4>
      </vt:variant>
      <vt:variant>
        <vt:i4>0</vt:i4>
      </vt:variant>
      <vt:variant>
        <vt:i4>5</vt:i4>
      </vt:variant>
      <vt:variant>
        <vt:lpwstr>../../../../DLM90/Specs/SP90/SP90_008_NA_EQ_general_implementation.doc</vt:lpwstr>
      </vt:variant>
      <vt:variant>
        <vt:lpwstr/>
      </vt:variant>
      <vt:variant>
        <vt:i4>983127</vt:i4>
      </vt:variant>
      <vt:variant>
        <vt:i4>672</vt:i4>
      </vt:variant>
      <vt:variant>
        <vt:i4>0</vt:i4>
      </vt:variant>
      <vt:variant>
        <vt:i4>5</vt:i4>
      </vt:variant>
      <vt:variant>
        <vt:lpwstr>../../../../DLM90/Specs/SP90/SP90_012_GeoHaz_for_AmericasEQ90.doc</vt:lpwstr>
      </vt:variant>
      <vt:variant>
        <vt:lpwstr/>
      </vt:variant>
      <vt:variant>
        <vt:i4>7274612</vt:i4>
      </vt:variant>
      <vt:variant>
        <vt:i4>669</vt:i4>
      </vt:variant>
      <vt:variant>
        <vt:i4>0</vt:i4>
      </vt:variant>
      <vt:variant>
        <vt:i4>5</vt:i4>
      </vt:variant>
      <vt:variant>
        <vt:lpwstr/>
      </vt:variant>
      <vt:variant>
        <vt:lpwstr>TOC</vt:lpwstr>
      </vt:variant>
      <vt:variant>
        <vt:i4>3670140</vt:i4>
      </vt:variant>
      <vt:variant>
        <vt:i4>666</vt:i4>
      </vt:variant>
      <vt:variant>
        <vt:i4>0</vt:i4>
      </vt:variant>
      <vt:variant>
        <vt:i4>5</vt:i4>
      </vt:variant>
      <vt:variant>
        <vt:lpwstr>../TestPlan</vt:lpwstr>
      </vt:variant>
      <vt:variant>
        <vt:lpwstr/>
      </vt:variant>
      <vt:variant>
        <vt:i4>1048635</vt:i4>
      </vt:variant>
      <vt:variant>
        <vt:i4>653</vt:i4>
      </vt:variant>
      <vt:variant>
        <vt:i4>0</vt:i4>
      </vt:variant>
      <vt:variant>
        <vt:i4>5</vt:i4>
      </vt:variant>
      <vt:variant>
        <vt:lpwstr/>
      </vt:variant>
      <vt:variant>
        <vt:lpwstr>_Toc230380177</vt:lpwstr>
      </vt:variant>
      <vt:variant>
        <vt:i4>1048635</vt:i4>
      </vt:variant>
      <vt:variant>
        <vt:i4>647</vt:i4>
      </vt:variant>
      <vt:variant>
        <vt:i4>0</vt:i4>
      </vt:variant>
      <vt:variant>
        <vt:i4>5</vt:i4>
      </vt:variant>
      <vt:variant>
        <vt:lpwstr/>
      </vt:variant>
      <vt:variant>
        <vt:lpwstr>_Toc230380176</vt:lpwstr>
      </vt:variant>
      <vt:variant>
        <vt:i4>1048635</vt:i4>
      </vt:variant>
      <vt:variant>
        <vt:i4>641</vt:i4>
      </vt:variant>
      <vt:variant>
        <vt:i4>0</vt:i4>
      </vt:variant>
      <vt:variant>
        <vt:i4>5</vt:i4>
      </vt:variant>
      <vt:variant>
        <vt:lpwstr/>
      </vt:variant>
      <vt:variant>
        <vt:lpwstr>_Toc230380175</vt:lpwstr>
      </vt:variant>
      <vt:variant>
        <vt:i4>1048635</vt:i4>
      </vt:variant>
      <vt:variant>
        <vt:i4>635</vt:i4>
      </vt:variant>
      <vt:variant>
        <vt:i4>0</vt:i4>
      </vt:variant>
      <vt:variant>
        <vt:i4>5</vt:i4>
      </vt:variant>
      <vt:variant>
        <vt:lpwstr/>
      </vt:variant>
      <vt:variant>
        <vt:lpwstr>_Toc230380174</vt:lpwstr>
      </vt:variant>
      <vt:variant>
        <vt:i4>1048635</vt:i4>
      </vt:variant>
      <vt:variant>
        <vt:i4>629</vt:i4>
      </vt:variant>
      <vt:variant>
        <vt:i4>0</vt:i4>
      </vt:variant>
      <vt:variant>
        <vt:i4>5</vt:i4>
      </vt:variant>
      <vt:variant>
        <vt:lpwstr/>
      </vt:variant>
      <vt:variant>
        <vt:lpwstr>_Toc230380173</vt:lpwstr>
      </vt:variant>
      <vt:variant>
        <vt:i4>1048635</vt:i4>
      </vt:variant>
      <vt:variant>
        <vt:i4>623</vt:i4>
      </vt:variant>
      <vt:variant>
        <vt:i4>0</vt:i4>
      </vt:variant>
      <vt:variant>
        <vt:i4>5</vt:i4>
      </vt:variant>
      <vt:variant>
        <vt:lpwstr/>
      </vt:variant>
      <vt:variant>
        <vt:lpwstr>_Toc230380172</vt:lpwstr>
      </vt:variant>
      <vt:variant>
        <vt:i4>1048635</vt:i4>
      </vt:variant>
      <vt:variant>
        <vt:i4>617</vt:i4>
      </vt:variant>
      <vt:variant>
        <vt:i4>0</vt:i4>
      </vt:variant>
      <vt:variant>
        <vt:i4>5</vt:i4>
      </vt:variant>
      <vt:variant>
        <vt:lpwstr/>
      </vt:variant>
      <vt:variant>
        <vt:lpwstr>_Toc230380171</vt:lpwstr>
      </vt:variant>
      <vt:variant>
        <vt:i4>1048635</vt:i4>
      </vt:variant>
      <vt:variant>
        <vt:i4>611</vt:i4>
      </vt:variant>
      <vt:variant>
        <vt:i4>0</vt:i4>
      </vt:variant>
      <vt:variant>
        <vt:i4>5</vt:i4>
      </vt:variant>
      <vt:variant>
        <vt:lpwstr/>
      </vt:variant>
      <vt:variant>
        <vt:lpwstr>_Toc230380170</vt:lpwstr>
      </vt:variant>
      <vt:variant>
        <vt:i4>1114171</vt:i4>
      </vt:variant>
      <vt:variant>
        <vt:i4>605</vt:i4>
      </vt:variant>
      <vt:variant>
        <vt:i4>0</vt:i4>
      </vt:variant>
      <vt:variant>
        <vt:i4>5</vt:i4>
      </vt:variant>
      <vt:variant>
        <vt:lpwstr/>
      </vt:variant>
      <vt:variant>
        <vt:lpwstr>_Toc230380167</vt:lpwstr>
      </vt:variant>
      <vt:variant>
        <vt:i4>1114171</vt:i4>
      </vt:variant>
      <vt:variant>
        <vt:i4>599</vt:i4>
      </vt:variant>
      <vt:variant>
        <vt:i4>0</vt:i4>
      </vt:variant>
      <vt:variant>
        <vt:i4>5</vt:i4>
      </vt:variant>
      <vt:variant>
        <vt:lpwstr/>
      </vt:variant>
      <vt:variant>
        <vt:lpwstr>_Toc230380166</vt:lpwstr>
      </vt:variant>
      <vt:variant>
        <vt:i4>1114171</vt:i4>
      </vt:variant>
      <vt:variant>
        <vt:i4>593</vt:i4>
      </vt:variant>
      <vt:variant>
        <vt:i4>0</vt:i4>
      </vt:variant>
      <vt:variant>
        <vt:i4>5</vt:i4>
      </vt:variant>
      <vt:variant>
        <vt:lpwstr/>
      </vt:variant>
      <vt:variant>
        <vt:lpwstr>_Toc230380165</vt:lpwstr>
      </vt:variant>
      <vt:variant>
        <vt:i4>1114171</vt:i4>
      </vt:variant>
      <vt:variant>
        <vt:i4>587</vt:i4>
      </vt:variant>
      <vt:variant>
        <vt:i4>0</vt:i4>
      </vt:variant>
      <vt:variant>
        <vt:i4>5</vt:i4>
      </vt:variant>
      <vt:variant>
        <vt:lpwstr/>
      </vt:variant>
      <vt:variant>
        <vt:lpwstr>_Toc230380164</vt:lpwstr>
      </vt:variant>
      <vt:variant>
        <vt:i4>1114171</vt:i4>
      </vt:variant>
      <vt:variant>
        <vt:i4>581</vt:i4>
      </vt:variant>
      <vt:variant>
        <vt:i4>0</vt:i4>
      </vt:variant>
      <vt:variant>
        <vt:i4>5</vt:i4>
      </vt:variant>
      <vt:variant>
        <vt:lpwstr/>
      </vt:variant>
      <vt:variant>
        <vt:lpwstr>_Toc230380163</vt:lpwstr>
      </vt:variant>
      <vt:variant>
        <vt:i4>1114171</vt:i4>
      </vt:variant>
      <vt:variant>
        <vt:i4>575</vt:i4>
      </vt:variant>
      <vt:variant>
        <vt:i4>0</vt:i4>
      </vt:variant>
      <vt:variant>
        <vt:i4>5</vt:i4>
      </vt:variant>
      <vt:variant>
        <vt:lpwstr/>
      </vt:variant>
      <vt:variant>
        <vt:lpwstr>_Toc230380162</vt:lpwstr>
      </vt:variant>
      <vt:variant>
        <vt:i4>1114171</vt:i4>
      </vt:variant>
      <vt:variant>
        <vt:i4>569</vt:i4>
      </vt:variant>
      <vt:variant>
        <vt:i4>0</vt:i4>
      </vt:variant>
      <vt:variant>
        <vt:i4>5</vt:i4>
      </vt:variant>
      <vt:variant>
        <vt:lpwstr/>
      </vt:variant>
      <vt:variant>
        <vt:lpwstr>_Toc230380161</vt:lpwstr>
      </vt:variant>
      <vt:variant>
        <vt:i4>1114171</vt:i4>
      </vt:variant>
      <vt:variant>
        <vt:i4>563</vt:i4>
      </vt:variant>
      <vt:variant>
        <vt:i4>0</vt:i4>
      </vt:variant>
      <vt:variant>
        <vt:i4>5</vt:i4>
      </vt:variant>
      <vt:variant>
        <vt:lpwstr/>
      </vt:variant>
      <vt:variant>
        <vt:lpwstr>_Toc230380160</vt:lpwstr>
      </vt:variant>
      <vt:variant>
        <vt:i4>1179707</vt:i4>
      </vt:variant>
      <vt:variant>
        <vt:i4>557</vt:i4>
      </vt:variant>
      <vt:variant>
        <vt:i4>0</vt:i4>
      </vt:variant>
      <vt:variant>
        <vt:i4>5</vt:i4>
      </vt:variant>
      <vt:variant>
        <vt:lpwstr/>
      </vt:variant>
      <vt:variant>
        <vt:lpwstr>_Toc230380159</vt:lpwstr>
      </vt:variant>
      <vt:variant>
        <vt:i4>1179707</vt:i4>
      </vt:variant>
      <vt:variant>
        <vt:i4>551</vt:i4>
      </vt:variant>
      <vt:variant>
        <vt:i4>0</vt:i4>
      </vt:variant>
      <vt:variant>
        <vt:i4>5</vt:i4>
      </vt:variant>
      <vt:variant>
        <vt:lpwstr/>
      </vt:variant>
      <vt:variant>
        <vt:lpwstr>_Toc230380158</vt:lpwstr>
      </vt:variant>
      <vt:variant>
        <vt:i4>1179707</vt:i4>
      </vt:variant>
      <vt:variant>
        <vt:i4>545</vt:i4>
      </vt:variant>
      <vt:variant>
        <vt:i4>0</vt:i4>
      </vt:variant>
      <vt:variant>
        <vt:i4>5</vt:i4>
      </vt:variant>
      <vt:variant>
        <vt:lpwstr/>
      </vt:variant>
      <vt:variant>
        <vt:lpwstr>_Toc230380157</vt:lpwstr>
      </vt:variant>
      <vt:variant>
        <vt:i4>1179707</vt:i4>
      </vt:variant>
      <vt:variant>
        <vt:i4>539</vt:i4>
      </vt:variant>
      <vt:variant>
        <vt:i4>0</vt:i4>
      </vt:variant>
      <vt:variant>
        <vt:i4>5</vt:i4>
      </vt:variant>
      <vt:variant>
        <vt:lpwstr/>
      </vt:variant>
      <vt:variant>
        <vt:lpwstr>_Toc230380156</vt:lpwstr>
      </vt:variant>
      <vt:variant>
        <vt:i4>1179707</vt:i4>
      </vt:variant>
      <vt:variant>
        <vt:i4>533</vt:i4>
      </vt:variant>
      <vt:variant>
        <vt:i4>0</vt:i4>
      </vt:variant>
      <vt:variant>
        <vt:i4>5</vt:i4>
      </vt:variant>
      <vt:variant>
        <vt:lpwstr/>
      </vt:variant>
      <vt:variant>
        <vt:lpwstr>_Toc230380155</vt:lpwstr>
      </vt:variant>
      <vt:variant>
        <vt:i4>1179707</vt:i4>
      </vt:variant>
      <vt:variant>
        <vt:i4>527</vt:i4>
      </vt:variant>
      <vt:variant>
        <vt:i4>0</vt:i4>
      </vt:variant>
      <vt:variant>
        <vt:i4>5</vt:i4>
      </vt:variant>
      <vt:variant>
        <vt:lpwstr/>
      </vt:variant>
      <vt:variant>
        <vt:lpwstr>_Toc230380154</vt:lpwstr>
      </vt:variant>
      <vt:variant>
        <vt:i4>1179707</vt:i4>
      </vt:variant>
      <vt:variant>
        <vt:i4>521</vt:i4>
      </vt:variant>
      <vt:variant>
        <vt:i4>0</vt:i4>
      </vt:variant>
      <vt:variant>
        <vt:i4>5</vt:i4>
      </vt:variant>
      <vt:variant>
        <vt:lpwstr/>
      </vt:variant>
      <vt:variant>
        <vt:lpwstr>_Toc230380153</vt:lpwstr>
      </vt:variant>
      <vt:variant>
        <vt:i4>1179707</vt:i4>
      </vt:variant>
      <vt:variant>
        <vt:i4>515</vt:i4>
      </vt:variant>
      <vt:variant>
        <vt:i4>0</vt:i4>
      </vt:variant>
      <vt:variant>
        <vt:i4>5</vt:i4>
      </vt:variant>
      <vt:variant>
        <vt:lpwstr/>
      </vt:variant>
      <vt:variant>
        <vt:lpwstr>_Toc230380152</vt:lpwstr>
      </vt:variant>
      <vt:variant>
        <vt:i4>1179707</vt:i4>
      </vt:variant>
      <vt:variant>
        <vt:i4>509</vt:i4>
      </vt:variant>
      <vt:variant>
        <vt:i4>0</vt:i4>
      </vt:variant>
      <vt:variant>
        <vt:i4>5</vt:i4>
      </vt:variant>
      <vt:variant>
        <vt:lpwstr/>
      </vt:variant>
      <vt:variant>
        <vt:lpwstr>_Toc230380151</vt:lpwstr>
      </vt:variant>
      <vt:variant>
        <vt:i4>1179707</vt:i4>
      </vt:variant>
      <vt:variant>
        <vt:i4>503</vt:i4>
      </vt:variant>
      <vt:variant>
        <vt:i4>0</vt:i4>
      </vt:variant>
      <vt:variant>
        <vt:i4>5</vt:i4>
      </vt:variant>
      <vt:variant>
        <vt:lpwstr/>
      </vt:variant>
      <vt:variant>
        <vt:lpwstr>_Toc230380150</vt:lpwstr>
      </vt:variant>
      <vt:variant>
        <vt:i4>1245243</vt:i4>
      </vt:variant>
      <vt:variant>
        <vt:i4>497</vt:i4>
      </vt:variant>
      <vt:variant>
        <vt:i4>0</vt:i4>
      </vt:variant>
      <vt:variant>
        <vt:i4>5</vt:i4>
      </vt:variant>
      <vt:variant>
        <vt:lpwstr/>
      </vt:variant>
      <vt:variant>
        <vt:lpwstr>_Toc230380149</vt:lpwstr>
      </vt:variant>
      <vt:variant>
        <vt:i4>1245243</vt:i4>
      </vt:variant>
      <vt:variant>
        <vt:i4>491</vt:i4>
      </vt:variant>
      <vt:variant>
        <vt:i4>0</vt:i4>
      </vt:variant>
      <vt:variant>
        <vt:i4>5</vt:i4>
      </vt:variant>
      <vt:variant>
        <vt:lpwstr/>
      </vt:variant>
      <vt:variant>
        <vt:lpwstr>_Toc230380148</vt:lpwstr>
      </vt:variant>
      <vt:variant>
        <vt:i4>1245243</vt:i4>
      </vt:variant>
      <vt:variant>
        <vt:i4>485</vt:i4>
      </vt:variant>
      <vt:variant>
        <vt:i4>0</vt:i4>
      </vt:variant>
      <vt:variant>
        <vt:i4>5</vt:i4>
      </vt:variant>
      <vt:variant>
        <vt:lpwstr/>
      </vt:variant>
      <vt:variant>
        <vt:lpwstr>_Toc230380147</vt:lpwstr>
      </vt:variant>
      <vt:variant>
        <vt:i4>1245243</vt:i4>
      </vt:variant>
      <vt:variant>
        <vt:i4>479</vt:i4>
      </vt:variant>
      <vt:variant>
        <vt:i4>0</vt:i4>
      </vt:variant>
      <vt:variant>
        <vt:i4>5</vt:i4>
      </vt:variant>
      <vt:variant>
        <vt:lpwstr/>
      </vt:variant>
      <vt:variant>
        <vt:lpwstr>_Toc230380146</vt:lpwstr>
      </vt:variant>
      <vt:variant>
        <vt:i4>1245243</vt:i4>
      </vt:variant>
      <vt:variant>
        <vt:i4>473</vt:i4>
      </vt:variant>
      <vt:variant>
        <vt:i4>0</vt:i4>
      </vt:variant>
      <vt:variant>
        <vt:i4>5</vt:i4>
      </vt:variant>
      <vt:variant>
        <vt:lpwstr/>
      </vt:variant>
      <vt:variant>
        <vt:lpwstr>_Toc230380145</vt:lpwstr>
      </vt:variant>
      <vt:variant>
        <vt:i4>1245243</vt:i4>
      </vt:variant>
      <vt:variant>
        <vt:i4>467</vt:i4>
      </vt:variant>
      <vt:variant>
        <vt:i4>0</vt:i4>
      </vt:variant>
      <vt:variant>
        <vt:i4>5</vt:i4>
      </vt:variant>
      <vt:variant>
        <vt:lpwstr/>
      </vt:variant>
      <vt:variant>
        <vt:lpwstr>_Toc230380144</vt:lpwstr>
      </vt:variant>
      <vt:variant>
        <vt:i4>1245243</vt:i4>
      </vt:variant>
      <vt:variant>
        <vt:i4>461</vt:i4>
      </vt:variant>
      <vt:variant>
        <vt:i4>0</vt:i4>
      </vt:variant>
      <vt:variant>
        <vt:i4>5</vt:i4>
      </vt:variant>
      <vt:variant>
        <vt:lpwstr/>
      </vt:variant>
      <vt:variant>
        <vt:lpwstr>_Toc230380143</vt:lpwstr>
      </vt:variant>
      <vt:variant>
        <vt:i4>1245243</vt:i4>
      </vt:variant>
      <vt:variant>
        <vt:i4>455</vt:i4>
      </vt:variant>
      <vt:variant>
        <vt:i4>0</vt:i4>
      </vt:variant>
      <vt:variant>
        <vt:i4>5</vt:i4>
      </vt:variant>
      <vt:variant>
        <vt:lpwstr/>
      </vt:variant>
      <vt:variant>
        <vt:lpwstr>_Toc230380142</vt:lpwstr>
      </vt:variant>
      <vt:variant>
        <vt:i4>1245243</vt:i4>
      </vt:variant>
      <vt:variant>
        <vt:i4>449</vt:i4>
      </vt:variant>
      <vt:variant>
        <vt:i4>0</vt:i4>
      </vt:variant>
      <vt:variant>
        <vt:i4>5</vt:i4>
      </vt:variant>
      <vt:variant>
        <vt:lpwstr/>
      </vt:variant>
      <vt:variant>
        <vt:lpwstr>_Toc230380141</vt:lpwstr>
      </vt:variant>
      <vt:variant>
        <vt:i4>1245243</vt:i4>
      </vt:variant>
      <vt:variant>
        <vt:i4>443</vt:i4>
      </vt:variant>
      <vt:variant>
        <vt:i4>0</vt:i4>
      </vt:variant>
      <vt:variant>
        <vt:i4>5</vt:i4>
      </vt:variant>
      <vt:variant>
        <vt:lpwstr/>
      </vt:variant>
      <vt:variant>
        <vt:lpwstr>_Toc230380140</vt:lpwstr>
      </vt:variant>
      <vt:variant>
        <vt:i4>1310779</vt:i4>
      </vt:variant>
      <vt:variant>
        <vt:i4>437</vt:i4>
      </vt:variant>
      <vt:variant>
        <vt:i4>0</vt:i4>
      </vt:variant>
      <vt:variant>
        <vt:i4>5</vt:i4>
      </vt:variant>
      <vt:variant>
        <vt:lpwstr/>
      </vt:variant>
      <vt:variant>
        <vt:lpwstr>_Toc230380139</vt:lpwstr>
      </vt:variant>
      <vt:variant>
        <vt:i4>1310779</vt:i4>
      </vt:variant>
      <vt:variant>
        <vt:i4>431</vt:i4>
      </vt:variant>
      <vt:variant>
        <vt:i4>0</vt:i4>
      </vt:variant>
      <vt:variant>
        <vt:i4>5</vt:i4>
      </vt:variant>
      <vt:variant>
        <vt:lpwstr/>
      </vt:variant>
      <vt:variant>
        <vt:lpwstr>_Toc230380138</vt:lpwstr>
      </vt:variant>
      <vt:variant>
        <vt:i4>1310779</vt:i4>
      </vt:variant>
      <vt:variant>
        <vt:i4>425</vt:i4>
      </vt:variant>
      <vt:variant>
        <vt:i4>0</vt:i4>
      </vt:variant>
      <vt:variant>
        <vt:i4>5</vt:i4>
      </vt:variant>
      <vt:variant>
        <vt:lpwstr/>
      </vt:variant>
      <vt:variant>
        <vt:lpwstr>_Toc230380137</vt:lpwstr>
      </vt:variant>
      <vt:variant>
        <vt:i4>1310779</vt:i4>
      </vt:variant>
      <vt:variant>
        <vt:i4>419</vt:i4>
      </vt:variant>
      <vt:variant>
        <vt:i4>0</vt:i4>
      </vt:variant>
      <vt:variant>
        <vt:i4>5</vt:i4>
      </vt:variant>
      <vt:variant>
        <vt:lpwstr/>
      </vt:variant>
      <vt:variant>
        <vt:lpwstr>_Toc230380136</vt:lpwstr>
      </vt:variant>
      <vt:variant>
        <vt:i4>1310779</vt:i4>
      </vt:variant>
      <vt:variant>
        <vt:i4>413</vt:i4>
      </vt:variant>
      <vt:variant>
        <vt:i4>0</vt:i4>
      </vt:variant>
      <vt:variant>
        <vt:i4>5</vt:i4>
      </vt:variant>
      <vt:variant>
        <vt:lpwstr/>
      </vt:variant>
      <vt:variant>
        <vt:lpwstr>_Toc230380135</vt:lpwstr>
      </vt:variant>
      <vt:variant>
        <vt:i4>1310779</vt:i4>
      </vt:variant>
      <vt:variant>
        <vt:i4>407</vt:i4>
      </vt:variant>
      <vt:variant>
        <vt:i4>0</vt:i4>
      </vt:variant>
      <vt:variant>
        <vt:i4>5</vt:i4>
      </vt:variant>
      <vt:variant>
        <vt:lpwstr/>
      </vt:variant>
      <vt:variant>
        <vt:lpwstr>_Toc230380134</vt:lpwstr>
      </vt:variant>
      <vt:variant>
        <vt:i4>1310779</vt:i4>
      </vt:variant>
      <vt:variant>
        <vt:i4>401</vt:i4>
      </vt:variant>
      <vt:variant>
        <vt:i4>0</vt:i4>
      </vt:variant>
      <vt:variant>
        <vt:i4>5</vt:i4>
      </vt:variant>
      <vt:variant>
        <vt:lpwstr/>
      </vt:variant>
      <vt:variant>
        <vt:lpwstr>_Toc230380133</vt:lpwstr>
      </vt:variant>
      <vt:variant>
        <vt:i4>1310779</vt:i4>
      </vt:variant>
      <vt:variant>
        <vt:i4>395</vt:i4>
      </vt:variant>
      <vt:variant>
        <vt:i4>0</vt:i4>
      </vt:variant>
      <vt:variant>
        <vt:i4>5</vt:i4>
      </vt:variant>
      <vt:variant>
        <vt:lpwstr/>
      </vt:variant>
      <vt:variant>
        <vt:lpwstr>_Toc230380132</vt:lpwstr>
      </vt:variant>
      <vt:variant>
        <vt:i4>1310779</vt:i4>
      </vt:variant>
      <vt:variant>
        <vt:i4>389</vt:i4>
      </vt:variant>
      <vt:variant>
        <vt:i4>0</vt:i4>
      </vt:variant>
      <vt:variant>
        <vt:i4>5</vt:i4>
      </vt:variant>
      <vt:variant>
        <vt:lpwstr/>
      </vt:variant>
      <vt:variant>
        <vt:lpwstr>_Toc230380131</vt:lpwstr>
      </vt:variant>
      <vt:variant>
        <vt:i4>1310779</vt:i4>
      </vt:variant>
      <vt:variant>
        <vt:i4>383</vt:i4>
      </vt:variant>
      <vt:variant>
        <vt:i4>0</vt:i4>
      </vt:variant>
      <vt:variant>
        <vt:i4>5</vt:i4>
      </vt:variant>
      <vt:variant>
        <vt:lpwstr/>
      </vt:variant>
      <vt:variant>
        <vt:lpwstr>_Toc230380130</vt:lpwstr>
      </vt:variant>
      <vt:variant>
        <vt:i4>1376315</vt:i4>
      </vt:variant>
      <vt:variant>
        <vt:i4>377</vt:i4>
      </vt:variant>
      <vt:variant>
        <vt:i4>0</vt:i4>
      </vt:variant>
      <vt:variant>
        <vt:i4>5</vt:i4>
      </vt:variant>
      <vt:variant>
        <vt:lpwstr/>
      </vt:variant>
      <vt:variant>
        <vt:lpwstr>_Toc230380129</vt:lpwstr>
      </vt:variant>
      <vt:variant>
        <vt:i4>1376315</vt:i4>
      </vt:variant>
      <vt:variant>
        <vt:i4>371</vt:i4>
      </vt:variant>
      <vt:variant>
        <vt:i4>0</vt:i4>
      </vt:variant>
      <vt:variant>
        <vt:i4>5</vt:i4>
      </vt:variant>
      <vt:variant>
        <vt:lpwstr/>
      </vt:variant>
      <vt:variant>
        <vt:lpwstr>_Toc230380128</vt:lpwstr>
      </vt:variant>
      <vt:variant>
        <vt:i4>1376315</vt:i4>
      </vt:variant>
      <vt:variant>
        <vt:i4>365</vt:i4>
      </vt:variant>
      <vt:variant>
        <vt:i4>0</vt:i4>
      </vt:variant>
      <vt:variant>
        <vt:i4>5</vt:i4>
      </vt:variant>
      <vt:variant>
        <vt:lpwstr/>
      </vt:variant>
      <vt:variant>
        <vt:lpwstr>_Toc230380127</vt:lpwstr>
      </vt:variant>
      <vt:variant>
        <vt:i4>1376315</vt:i4>
      </vt:variant>
      <vt:variant>
        <vt:i4>359</vt:i4>
      </vt:variant>
      <vt:variant>
        <vt:i4>0</vt:i4>
      </vt:variant>
      <vt:variant>
        <vt:i4>5</vt:i4>
      </vt:variant>
      <vt:variant>
        <vt:lpwstr/>
      </vt:variant>
      <vt:variant>
        <vt:lpwstr>_Toc230380126</vt:lpwstr>
      </vt:variant>
      <vt:variant>
        <vt:i4>1376315</vt:i4>
      </vt:variant>
      <vt:variant>
        <vt:i4>353</vt:i4>
      </vt:variant>
      <vt:variant>
        <vt:i4>0</vt:i4>
      </vt:variant>
      <vt:variant>
        <vt:i4>5</vt:i4>
      </vt:variant>
      <vt:variant>
        <vt:lpwstr/>
      </vt:variant>
      <vt:variant>
        <vt:lpwstr>_Toc230380125</vt:lpwstr>
      </vt:variant>
      <vt:variant>
        <vt:i4>1376315</vt:i4>
      </vt:variant>
      <vt:variant>
        <vt:i4>347</vt:i4>
      </vt:variant>
      <vt:variant>
        <vt:i4>0</vt:i4>
      </vt:variant>
      <vt:variant>
        <vt:i4>5</vt:i4>
      </vt:variant>
      <vt:variant>
        <vt:lpwstr/>
      </vt:variant>
      <vt:variant>
        <vt:lpwstr>_Toc230380124</vt:lpwstr>
      </vt:variant>
      <vt:variant>
        <vt:i4>1376315</vt:i4>
      </vt:variant>
      <vt:variant>
        <vt:i4>341</vt:i4>
      </vt:variant>
      <vt:variant>
        <vt:i4>0</vt:i4>
      </vt:variant>
      <vt:variant>
        <vt:i4>5</vt:i4>
      </vt:variant>
      <vt:variant>
        <vt:lpwstr/>
      </vt:variant>
      <vt:variant>
        <vt:lpwstr>_Toc230380123</vt:lpwstr>
      </vt:variant>
      <vt:variant>
        <vt:i4>1376315</vt:i4>
      </vt:variant>
      <vt:variant>
        <vt:i4>335</vt:i4>
      </vt:variant>
      <vt:variant>
        <vt:i4>0</vt:i4>
      </vt:variant>
      <vt:variant>
        <vt:i4>5</vt:i4>
      </vt:variant>
      <vt:variant>
        <vt:lpwstr/>
      </vt:variant>
      <vt:variant>
        <vt:lpwstr>_Toc230380122</vt:lpwstr>
      </vt:variant>
      <vt:variant>
        <vt:i4>1376315</vt:i4>
      </vt:variant>
      <vt:variant>
        <vt:i4>329</vt:i4>
      </vt:variant>
      <vt:variant>
        <vt:i4>0</vt:i4>
      </vt:variant>
      <vt:variant>
        <vt:i4>5</vt:i4>
      </vt:variant>
      <vt:variant>
        <vt:lpwstr/>
      </vt:variant>
      <vt:variant>
        <vt:lpwstr>_Toc230380121</vt:lpwstr>
      </vt:variant>
      <vt:variant>
        <vt:i4>1376315</vt:i4>
      </vt:variant>
      <vt:variant>
        <vt:i4>323</vt:i4>
      </vt:variant>
      <vt:variant>
        <vt:i4>0</vt:i4>
      </vt:variant>
      <vt:variant>
        <vt:i4>5</vt:i4>
      </vt:variant>
      <vt:variant>
        <vt:lpwstr/>
      </vt:variant>
      <vt:variant>
        <vt:lpwstr>_Toc230380120</vt:lpwstr>
      </vt:variant>
      <vt:variant>
        <vt:i4>1441851</vt:i4>
      </vt:variant>
      <vt:variant>
        <vt:i4>317</vt:i4>
      </vt:variant>
      <vt:variant>
        <vt:i4>0</vt:i4>
      </vt:variant>
      <vt:variant>
        <vt:i4>5</vt:i4>
      </vt:variant>
      <vt:variant>
        <vt:lpwstr/>
      </vt:variant>
      <vt:variant>
        <vt:lpwstr>_Toc230380119</vt:lpwstr>
      </vt:variant>
      <vt:variant>
        <vt:i4>1441851</vt:i4>
      </vt:variant>
      <vt:variant>
        <vt:i4>311</vt:i4>
      </vt:variant>
      <vt:variant>
        <vt:i4>0</vt:i4>
      </vt:variant>
      <vt:variant>
        <vt:i4>5</vt:i4>
      </vt:variant>
      <vt:variant>
        <vt:lpwstr/>
      </vt:variant>
      <vt:variant>
        <vt:lpwstr>_Toc230380118</vt:lpwstr>
      </vt:variant>
      <vt:variant>
        <vt:i4>1441851</vt:i4>
      </vt:variant>
      <vt:variant>
        <vt:i4>305</vt:i4>
      </vt:variant>
      <vt:variant>
        <vt:i4>0</vt:i4>
      </vt:variant>
      <vt:variant>
        <vt:i4>5</vt:i4>
      </vt:variant>
      <vt:variant>
        <vt:lpwstr/>
      </vt:variant>
      <vt:variant>
        <vt:lpwstr>_Toc230380117</vt:lpwstr>
      </vt:variant>
      <vt:variant>
        <vt:i4>1441851</vt:i4>
      </vt:variant>
      <vt:variant>
        <vt:i4>299</vt:i4>
      </vt:variant>
      <vt:variant>
        <vt:i4>0</vt:i4>
      </vt:variant>
      <vt:variant>
        <vt:i4>5</vt:i4>
      </vt:variant>
      <vt:variant>
        <vt:lpwstr/>
      </vt:variant>
      <vt:variant>
        <vt:lpwstr>_Toc230380116</vt:lpwstr>
      </vt:variant>
      <vt:variant>
        <vt:i4>1441851</vt:i4>
      </vt:variant>
      <vt:variant>
        <vt:i4>293</vt:i4>
      </vt:variant>
      <vt:variant>
        <vt:i4>0</vt:i4>
      </vt:variant>
      <vt:variant>
        <vt:i4>5</vt:i4>
      </vt:variant>
      <vt:variant>
        <vt:lpwstr/>
      </vt:variant>
      <vt:variant>
        <vt:lpwstr>_Toc230380115</vt:lpwstr>
      </vt:variant>
      <vt:variant>
        <vt:i4>1441851</vt:i4>
      </vt:variant>
      <vt:variant>
        <vt:i4>287</vt:i4>
      </vt:variant>
      <vt:variant>
        <vt:i4>0</vt:i4>
      </vt:variant>
      <vt:variant>
        <vt:i4>5</vt:i4>
      </vt:variant>
      <vt:variant>
        <vt:lpwstr/>
      </vt:variant>
      <vt:variant>
        <vt:lpwstr>_Toc230380114</vt:lpwstr>
      </vt:variant>
      <vt:variant>
        <vt:i4>1441851</vt:i4>
      </vt:variant>
      <vt:variant>
        <vt:i4>281</vt:i4>
      </vt:variant>
      <vt:variant>
        <vt:i4>0</vt:i4>
      </vt:variant>
      <vt:variant>
        <vt:i4>5</vt:i4>
      </vt:variant>
      <vt:variant>
        <vt:lpwstr/>
      </vt:variant>
      <vt:variant>
        <vt:lpwstr>_Toc230380113</vt:lpwstr>
      </vt:variant>
      <vt:variant>
        <vt:i4>1441851</vt:i4>
      </vt:variant>
      <vt:variant>
        <vt:i4>275</vt:i4>
      </vt:variant>
      <vt:variant>
        <vt:i4>0</vt:i4>
      </vt:variant>
      <vt:variant>
        <vt:i4>5</vt:i4>
      </vt:variant>
      <vt:variant>
        <vt:lpwstr/>
      </vt:variant>
      <vt:variant>
        <vt:lpwstr>_Toc230380112</vt:lpwstr>
      </vt:variant>
      <vt:variant>
        <vt:i4>1441851</vt:i4>
      </vt:variant>
      <vt:variant>
        <vt:i4>269</vt:i4>
      </vt:variant>
      <vt:variant>
        <vt:i4>0</vt:i4>
      </vt:variant>
      <vt:variant>
        <vt:i4>5</vt:i4>
      </vt:variant>
      <vt:variant>
        <vt:lpwstr/>
      </vt:variant>
      <vt:variant>
        <vt:lpwstr>_Toc230380111</vt:lpwstr>
      </vt:variant>
      <vt:variant>
        <vt:i4>1441851</vt:i4>
      </vt:variant>
      <vt:variant>
        <vt:i4>263</vt:i4>
      </vt:variant>
      <vt:variant>
        <vt:i4>0</vt:i4>
      </vt:variant>
      <vt:variant>
        <vt:i4>5</vt:i4>
      </vt:variant>
      <vt:variant>
        <vt:lpwstr/>
      </vt:variant>
      <vt:variant>
        <vt:lpwstr>_Toc230380110</vt:lpwstr>
      </vt:variant>
      <vt:variant>
        <vt:i4>1507387</vt:i4>
      </vt:variant>
      <vt:variant>
        <vt:i4>257</vt:i4>
      </vt:variant>
      <vt:variant>
        <vt:i4>0</vt:i4>
      </vt:variant>
      <vt:variant>
        <vt:i4>5</vt:i4>
      </vt:variant>
      <vt:variant>
        <vt:lpwstr/>
      </vt:variant>
      <vt:variant>
        <vt:lpwstr>_Toc230380109</vt:lpwstr>
      </vt:variant>
      <vt:variant>
        <vt:i4>1507387</vt:i4>
      </vt:variant>
      <vt:variant>
        <vt:i4>251</vt:i4>
      </vt:variant>
      <vt:variant>
        <vt:i4>0</vt:i4>
      </vt:variant>
      <vt:variant>
        <vt:i4>5</vt:i4>
      </vt:variant>
      <vt:variant>
        <vt:lpwstr/>
      </vt:variant>
      <vt:variant>
        <vt:lpwstr>_Toc230380108</vt:lpwstr>
      </vt:variant>
      <vt:variant>
        <vt:i4>1507387</vt:i4>
      </vt:variant>
      <vt:variant>
        <vt:i4>245</vt:i4>
      </vt:variant>
      <vt:variant>
        <vt:i4>0</vt:i4>
      </vt:variant>
      <vt:variant>
        <vt:i4>5</vt:i4>
      </vt:variant>
      <vt:variant>
        <vt:lpwstr/>
      </vt:variant>
      <vt:variant>
        <vt:lpwstr>_Toc230380107</vt:lpwstr>
      </vt:variant>
      <vt:variant>
        <vt:i4>1507387</vt:i4>
      </vt:variant>
      <vt:variant>
        <vt:i4>239</vt:i4>
      </vt:variant>
      <vt:variant>
        <vt:i4>0</vt:i4>
      </vt:variant>
      <vt:variant>
        <vt:i4>5</vt:i4>
      </vt:variant>
      <vt:variant>
        <vt:lpwstr/>
      </vt:variant>
      <vt:variant>
        <vt:lpwstr>_Toc230380106</vt:lpwstr>
      </vt:variant>
      <vt:variant>
        <vt:i4>1507387</vt:i4>
      </vt:variant>
      <vt:variant>
        <vt:i4>233</vt:i4>
      </vt:variant>
      <vt:variant>
        <vt:i4>0</vt:i4>
      </vt:variant>
      <vt:variant>
        <vt:i4>5</vt:i4>
      </vt:variant>
      <vt:variant>
        <vt:lpwstr/>
      </vt:variant>
      <vt:variant>
        <vt:lpwstr>_Toc230380105</vt:lpwstr>
      </vt:variant>
      <vt:variant>
        <vt:i4>1507387</vt:i4>
      </vt:variant>
      <vt:variant>
        <vt:i4>227</vt:i4>
      </vt:variant>
      <vt:variant>
        <vt:i4>0</vt:i4>
      </vt:variant>
      <vt:variant>
        <vt:i4>5</vt:i4>
      </vt:variant>
      <vt:variant>
        <vt:lpwstr/>
      </vt:variant>
      <vt:variant>
        <vt:lpwstr>_Toc230380104</vt:lpwstr>
      </vt:variant>
      <vt:variant>
        <vt:i4>1507387</vt:i4>
      </vt:variant>
      <vt:variant>
        <vt:i4>221</vt:i4>
      </vt:variant>
      <vt:variant>
        <vt:i4>0</vt:i4>
      </vt:variant>
      <vt:variant>
        <vt:i4>5</vt:i4>
      </vt:variant>
      <vt:variant>
        <vt:lpwstr/>
      </vt:variant>
      <vt:variant>
        <vt:lpwstr>_Toc230380103</vt:lpwstr>
      </vt:variant>
      <vt:variant>
        <vt:i4>1507387</vt:i4>
      </vt:variant>
      <vt:variant>
        <vt:i4>215</vt:i4>
      </vt:variant>
      <vt:variant>
        <vt:i4>0</vt:i4>
      </vt:variant>
      <vt:variant>
        <vt:i4>5</vt:i4>
      </vt:variant>
      <vt:variant>
        <vt:lpwstr/>
      </vt:variant>
      <vt:variant>
        <vt:lpwstr>_Toc230380102</vt:lpwstr>
      </vt:variant>
      <vt:variant>
        <vt:i4>1507387</vt:i4>
      </vt:variant>
      <vt:variant>
        <vt:i4>209</vt:i4>
      </vt:variant>
      <vt:variant>
        <vt:i4>0</vt:i4>
      </vt:variant>
      <vt:variant>
        <vt:i4>5</vt:i4>
      </vt:variant>
      <vt:variant>
        <vt:lpwstr/>
      </vt:variant>
      <vt:variant>
        <vt:lpwstr>_Toc230380101</vt:lpwstr>
      </vt:variant>
      <vt:variant>
        <vt:i4>1507387</vt:i4>
      </vt:variant>
      <vt:variant>
        <vt:i4>203</vt:i4>
      </vt:variant>
      <vt:variant>
        <vt:i4>0</vt:i4>
      </vt:variant>
      <vt:variant>
        <vt:i4>5</vt:i4>
      </vt:variant>
      <vt:variant>
        <vt:lpwstr/>
      </vt:variant>
      <vt:variant>
        <vt:lpwstr>_Toc230380100</vt:lpwstr>
      </vt:variant>
      <vt:variant>
        <vt:i4>1966138</vt:i4>
      </vt:variant>
      <vt:variant>
        <vt:i4>197</vt:i4>
      </vt:variant>
      <vt:variant>
        <vt:i4>0</vt:i4>
      </vt:variant>
      <vt:variant>
        <vt:i4>5</vt:i4>
      </vt:variant>
      <vt:variant>
        <vt:lpwstr/>
      </vt:variant>
      <vt:variant>
        <vt:lpwstr>_Toc230380099</vt:lpwstr>
      </vt:variant>
      <vt:variant>
        <vt:i4>1966138</vt:i4>
      </vt:variant>
      <vt:variant>
        <vt:i4>191</vt:i4>
      </vt:variant>
      <vt:variant>
        <vt:i4>0</vt:i4>
      </vt:variant>
      <vt:variant>
        <vt:i4>5</vt:i4>
      </vt:variant>
      <vt:variant>
        <vt:lpwstr/>
      </vt:variant>
      <vt:variant>
        <vt:lpwstr>_Toc230380098</vt:lpwstr>
      </vt:variant>
      <vt:variant>
        <vt:i4>1966138</vt:i4>
      </vt:variant>
      <vt:variant>
        <vt:i4>185</vt:i4>
      </vt:variant>
      <vt:variant>
        <vt:i4>0</vt:i4>
      </vt:variant>
      <vt:variant>
        <vt:i4>5</vt:i4>
      </vt:variant>
      <vt:variant>
        <vt:lpwstr/>
      </vt:variant>
      <vt:variant>
        <vt:lpwstr>_Toc230380097</vt:lpwstr>
      </vt:variant>
      <vt:variant>
        <vt:i4>1966138</vt:i4>
      </vt:variant>
      <vt:variant>
        <vt:i4>179</vt:i4>
      </vt:variant>
      <vt:variant>
        <vt:i4>0</vt:i4>
      </vt:variant>
      <vt:variant>
        <vt:i4>5</vt:i4>
      </vt:variant>
      <vt:variant>
        <vt:lpwstr/>
      </vt:variant>
      <vt:variant>
        <vt:lpwstr>_Toc230380096</vt:lpwstr>
      </vt:variant>
      <vt:variant>
        <vt:i4>1966138</vt:i4>
      </vt:variant>
      <vt:variant>
        <vt:i4>173</vt:i4>
      </vt:variant>
      <vt:variant>
        <vt:i4>0</vt:i4>
      </vt:variant>
      <vt:variant>
        <vt:i4>5</vt:i4>
      </vt:variant>
      <vt:variant>
        <vt:lpwstr/>
      </vt:variant>
      <vt:variant>
        <vt:lpwstr>_Toc230380095</vt:lpwstr>
      </vt:variant>
      <vt:variant>
        <vt:i4>1966138</vt:i4>
      </vt:variant>
      <vt:variant>
        <vt:i4>167</vt:i4>
      </vt:variant>
      <vt:variant>
        <vt:i4>0</vt:i4>
      </vt:variant>
      <vt:variant>
        <vt:i4>5</vt:i4>
      </vt:variant>
      <vt:variant>
        <vt:lpwstr/>
      </vt:variant>
      <vt:variant>
        <vt:lpwstr>_Toc230380094</vt:lpwstr>
      </vt:variant>
      <vt:variant>
        <vt:i4>1966138</vt:i4>
      </vt:variant>
      <vt:variant>
        <vt:i4>161</vt:i4>
      </vt:variant>
      <vt:variant>
        <vt:i4>0</vt:i4>
      </vt:variant>
      <vt:variant>
        <vt:i4>5</vt:i4>
      </vt:variant>
      <vt:variant>
        <vt:lpwstr/>
      </vt:variant>
      <vt:variant>
        <vt:lpwstr>_Toc230380093</vt:lpwstr>
      </vt:variant>
      <vt:variant>
        <vt:i4>1966138</vt:i4>
      </vt:variant>
      <vt:variant>
        <vt:i4>155</vt:i4>
      </vt:variant>
      <vt:variant>
        <vt:i4>0</vt:i4>
      </vt:variant>
      <vt:variant>
        <vt:i4>5</vt:i4>
      </vt:variant>
      <vt:variant>
        <vt:lpwstr/>
      </vt:variant>
      <vt:variant>
        <vt:lpwstr>_Toc230380092</vt:lpwstr>
      </vt:variant>
      <vt:variant>
        <vt:i4>1966138</vt:i4>
      </vt:variant>
      <vt:variant>
        <vt:i4>149</vt:i4>
      </vt:variant>
      <vt:variant>
        <vt:i4>0</vt:i4>
      </vt:variant>
      <vt:variant>
        <vt:i4>5</vt:i4>
      </vt:variant>
      <vt:variant>
        <vt:lpwstr/>
      </vt:variant>
      <vt:variant>
        <vt:lpwstr>_Toc230380091</vt:lpwstr>
      </vt:variant>
      <vt:variant>
        <vt:i4>1966138</vt:i4>
      </vt:variant>
      <vt:variant>
        <vt:i4>143</vt:i4>
      </vt:variant>
      <vt:variant>
        <vt:i4>0</vt:i4>
      </vt:variant>
      <vt:variant>
        <vt:i4>5</vt:i4>
      </vt:variant>
      <vt:variant>
        <vt:lpwstr/>
      </vt:variant>
      <vt:variant>
        <vt:lpwstr>_Toc230380090</vt:lpwstr>
      </vt:variant>
      <vt:variant>
        <vt:i4>2031674</vt:i4>
      </vt:variant>
      <vt:variant>
        <vt:i4>137</vt:i4>
      </vt:variant>
      <vt:variant>
        <vt:i4>0</vt:i4>
      </vt:variant>
      <vt:variant>
        <vt:i4>5</vt:i4>
      </vt:variant>
      <vt:variant>
        <vt:lpwstr/>
      </vt:variant>
      <vt:variant>
        <vt:lpwstr>_Toc230380089</vt:lpwstr>
      </vt:variant>
      <vt:variant>
        <vt:i4>2031674</vt:i4>
      </vt:variant>
      <vt:variant>
        <vt:i4>131</vt:i4>
      </vt:variant>
      <vt:variant>
        <vt:i4>0</vt:i4>
      </vt:variant>
      <vt:variant>
        <vt:i4>5</vt:i4>
      </vt:variant>
      <vt:variant>
        <vt:lpwstr/>
      </vt:variant>
      <vt:variant>
        <vt:lpwstr>_Toc230380088</vt:lpwstr>
      </vt:variant>
      <vt:variant>
        <vt:i4>2031674</vt:i4>
      </vt:variant>
      <vt:variant>
        <vt:i4>125</vt:i4>
      </vt:variant>
      <vt:variant>
        <vt:i4>0</vt:i4>
      </vt:variant>
      <vt:variant>
        <vt:i4>5</vt:i4>
      </vt:variant>
      <vt:variant>
        <vt:lpwstr/>
      </vt:variant>
      <vt:variant>
        <vt:lpwstr>_Toc230380087</vt:lpwstr>
      </vt:variant>
      <vt:variant>
        <vt:i4>2031674</vt:i4>
      </vt:variant>
      <vt:variant>
        <vt:i4>119</vt:i4>
      </vt:variant>
      <vt:variant>
        <vt:i4>0</vt:i4>
      </vt:variant>
      <vt:variant>
        <vt:i4>5</vt:i4>
      </vt:variant>
      <vt:variant>
        <vt:lpwstr/>
      </vt:variant>
      <vt:variant>
        <vt:lpwstr>_Toc230380086</vt:lpwstr>
      </vt:variant>
      <vt:variant>
        <vt:i4>2031674</vt:i4>
      </vt:variant>
      <vt:variant>
        <vt:i4>113</vt:i4>
      </vt:variant>
      <vt:variant>
        <vt:i4>0</vt:i4>
      </vt:variant>
      <vt:variant>
        <vt:i4>5</vt:i4>
      </vt:variant>
      <vt:variant>
        <vt:lpwstr/>
      </vt:variant>
      <vt:variant>
        <vt:lpwstr>_Toc230380085</vt:lpwstr>
      </vt:variant>
      <vt:variant>
        <vt:i4>2031674</vt:i4>
      </vt:variant>
      <vt:variant>
        <vt:i4>107</vt:i4>
      </vt:variant>
      <vt:variant>
        <vt:i4>0</vt:i4>
      </vt:variant>
      <vt:variant>
        <vt:i4>5</vt:i4>
      </vt:variant>
      <vt:variant>
        <vt:lpwstr/>
      </vt:variant>
      <vt:variant>
        <vt:lpwstr>_Toc230380084</vt:lpwstr>
      </vt:variant>
      <vt:variant>
        <vt:i4>2031674</vt:i4>
      </vt:variant>
      <vt:variant>
        <vt:i4>101</vt:i4>
      </vt:variant>
      <vt:variant>
        <vt:i4>0</vt:i4>
      </vt:variant>
      <vt:variant>
        <vt:i4>5</vt:i4>
      </vt:variant>
      <vt:variant>
        <vt:lpwstr/>
      </vt:variant>
      <vt:variant>
        <vt:lpwstr>_Toc230380083</vt:lpwstr>
      </vt:variant>
      <vt:variant>
        <vt:i4>2031674</vt:i4>
      </vt:variant>
      <vt:variant>
        <vt:i4>95</vt:i4>
      </vt:variant>
      <vt:variant>
        <vt:i4>0</vt:i4>
      </vt:variant>
      <vt:variant>
        <vt:i4>5</vt:i4>
      </vt:variant>
      <vt:variant>
        <vt:lpwstr/>
      </vt:variant>
      <vt:variant>
        <vt:lpwstr>_Toc230380082</vt:lpwstr>
      </vt:variant>
      <vt:variant>
        <vt:i4>2031674</vt:i4>
      </vt:variant>
      <vt:variant>
        <vt:i4>89</vt:i4>
      </vt:variant>
      <vt:variant>
        <vt:i4>0</vt:i4>
      </vt:variant>
      <vt:variant>
        <vt:i4>5</vt:i4>
      </vt:variant>
      <vt:variant>
        <vt:lpwstr/>
      </vt:variant>
      <vt:variant>
        <vt:lpwstr>_Toc230380081</vt:lpwstr>
      </vt:variant>
      <vt:variant>
        <vt:i4>2031674</vt:i4>
      </vt:variant>
      <vt:variant>
        <vt:i4>83</vt:i4>
      </vt:variant>
      <vt:variant>
        <vt:i4>0</vt:i4>
      </vt:variant>
      <vt:variant>
        <vt:i4>5</vt:i4>
      </vt:variant>
      <vt:variant>
        <vt:lpwstr/>
      </vt:variant>
      <vt:variant>
        <vt:lpwstr>_Toc230380080</vt:lpwstr>
      </vt:variant>
      <vt:variant>
        <vt:i4>1572871</vt:i4>
      </vt:variant>
      <vt:variant>
        <vt:i4>78</vt:i4>
      </vt:variant>
      <vt:variant>
        <vt:i4>0</vt:i4>
      </vt:variant>
      <vt:variant>
        <vt:i4>5</vt:i4>
      </vt:variant>
      <vt:variant>
        <vt:lpwstr>../../../Dictionary/Earthquake/EQ Spec Index.docx</vt:lpwstr>
      </vt:variant>
      <vt:variant>
        <vt:lpwstr/>
      </vt:variant>
      <vt:variant>
        <vt:i4>5898241</vt:i4>
      </vt:variant>
      <vt:variant>
        <vt:i4>75</vt:i4>
      </vt:variant>
      <vt:variant>
        <vt:i4>0</vt:i4>
      </vt:variant>
      <vt:variant>
        <vt:i4>5</vt:i4>
      </vt:variant>
      <vt:variant>
        <vt:lpwstr>../../../RL80_TestPlans/Europe_EQ/TestPlan/EUEQ_RL80_TestPlan.doc</vt:lpwstr>
      </vt:variant>
      <vt:variant>
        <vt:lpwstr/>
      </vt:variant>
      <vt:variant>
        <vt:i4>7012413</vt:i4>
      </vt:variant>
      <vt:variant>
        <vt:i4>72</vt:i4>
      </vt:variant>
      <vt:variant>
        <vt:i4>0</vt:i4>
      </vt:variant>
      <vt:variant>
        <vt:i4>5</vt:i4>
      </vt:variant>
      <vt:variant>
        <vt:lpwstr>\\CA1fs1\Develop\SPMTestCases\9.0\Docs\SP90_005 Global atten. Spec Update for NA (US, CA , MX)</vt:lpwstr>
      </vt:variant>
      <vt:variant>
        <vt:lpwstr/>
      </vt:variant>
      <vt:variant>
        <vt:i4>5963878</vt:i4>
      </vt:variant>
      <vt:variant>
        <vt:i4>69</vt:i4>
      </vt:variant>
      <vt:variant>
        <vt:i4>0</vt:i4>
      </vt:variant>
      <vt:variant>
        <vt:i4>5</vt:i4>
      </vt:variant>
      <vt:variant>
        <vt:lpwstr>\\CA1fs1\Develop\SPMTestCases\9.0\Docs\SP90_001_Update_EQ_Response_Spectrum_Implementation</vt:lpwstr>
      </vt:variant>
      <vt:variant>
        <vt:lpwstr/>
      </vt:variant>
      <vt:variant>
        <vt:i4>3997778</vt:i4>
      </vt:variant>
      <vt:variant>
        <vt:i4>66</vt:i4>
      </vt:variant>
      <vt:variant>
        <vt:i4>0</vt:i4>
      </vt:variant>
      <vt:variant>
        <vt:i4>5</vt:i4>
      </vt:variant>
      <vt:variant>
        <vt:lpwstr>\\CA1fs1\Develop\SPMTestCases\9.0\Docs\PLA Implementation\TS RL PLA_Scenario_EQ_implementation.doc</vt:lpwstr>
      </vt:variant>
      <vt:variant>
        <vt:lpwstr/>
      </vt:variant>
      <vt:variant>
        <vt:i4>7798905</vt:i4>
      </vt:variant>
      <vt:variant>
        <vt:i4>63</vt:i4>
      </vt:variant>
      <vt:variant>
        <vt:i4>0</vt:i4>
      </vt:variant>
      <vt:variant>
        <vt:i4>5</vt:i4>
      </vt:variant>
      <vt:variant>
        <vt:lpwstr>\\CA1fs1\Develop\SPMTestCases\9.0\Docs\EQCross RegionArchitecture\TS RL SPM Cross RegionalEffect Implementation.doc</vt:lpwstr>
      </vt:variant>
      <vt:variant>
        <vt:lpwstr/>
      </vt:variant>
      <vt:variant>
        <vt:i4>6553702</vt:i4>
      </vt:variant>
      <vt:variant>
        <vt:i4>60</vt:i4>
      </vt:variant>
      <vt:variant>
        <vt:i4>0</vt:i4>
      </vt:variant>
      <vt:variant>
        <vt:i4>5</vt:i4>
      </vt:variant>
      <vt:variant>
        <vt:lpwstr>../Spec/TS</vt:lpwstr>
      </vt:variant>
      <vt:variant>
        <vt:lpwstr/>
      </vt:variant>
      <vt:variant>
        <vt:i4>4653074</vt:i4>
      </vt:variant>
      <vt:variant>
        <vt:i4>57</vt:i4>
      </vt:variant>
      <vt:variant>
        <vt:i4>0</vt:i4>
      </vt:variant>
      <vt:variant>
        <vt:i4>5</vt:i4>
      </vt:variant>
      <vt:variant>
        <vt:lpwstr>http://ca1tfs/sites/CoreApps/Peril Model/Forms/AllItems.aspx</vt:lpwstr>
      </vt:variant>
      <vt:variant>
        <vt:lpwstr/>
      </vt:variant>
      <vt:variant>
        <vt:i4>6094856</vt:i4>
      </vt:variant>
      <vt:variant>
        <vt:i4>54</vt:i4>
      </vt:variant>
      <vt:variant>
        <vt:i4>0</vt:i4>
      </vt:variant>
      <vt:variant>
        <vt:i4>5</vt:i4>
      </vt:variant>
      <vt:variant>
        <vt:lpwstr>\\CA1fs1\Develop\SPMTestCases\9.0\Docs</vt:lpwstr>
      </vt:variant>
      <vt:variant>
        <vt:lpwstr/>
      </vt:variant>
      <vt:variant>
        <vt:i4>5570612</vt:i4>
      </vt:variant>
      <vt:variant>
        <vt:i4>51</vt:i4>
      </vt:variant>
      <vt:variant>
        <vt:i4>0</vt:i4>
      </vt:variant>
      <vt:variant>
        <vt:i4>5</vt:i4>
      </vt:variant>
      <vt:variant>
        <vt:lpwstr>\\ca1isilon\wares\DOCS\Application Development\Projects\9.0\Specs\FS\APM-RLRB NA EQ_including alternate rates latest 10032008.docx</vt:lpwstr>
      </vt:variant>
      <vt:variant>
        <vt:lpwstr/>
      </vt:variant>
      <vt:variant>
        <vt:i4>4522110</vt:i4>
      </vt:variant>
      <vt:variant>
        <vt:i4>48</vt:i4>
      </vt:variant>
      <vt:variant>
        <vt:i4>0</vt:i4>
      </vt:variant>
      <vt:variant>
        <vt:i4>5</vt:i4>
      </vt:variant>
      <vt:variant>
        <vt:lpwstr>\\ca1isilon\wares\DOCS\Application Development\Projects\9.0\Specs\FS\APM-RLRB Central_South America EQ.docx</vt:lpwstr>
      </vt:variant>
      <vt:variant>
        <vt:lpwstr/>
      </vt:variant>
      <vt:variant>
        <vt:i4>5701668</vt:i4>
      </vt:variant>
      <vt:variant>
        <vt:i4>45</vt:i4>
      </vt:variant>
      <vt:variant>
        <vt:i4>0</vt:i4>
      </vt:variant>
      <vt:variant>
        <vt:i4>5</vt:i4>
      </vt:variant>
      <vt:variant>
        <vt:lpwstr>\\ca1isilon\wares\DOCS\Application Development\Projects\9.0\Specs\FS</vt:lpwstr>
      </vt:variant>
      <vt:variant>
        <vt:lpwstr/>
      </vt:variant>
      <vt:variant>
        <vt:i4>3014744</vt:i4>
      </vt:variant>
      <vt:variant>
        <vt:i4>42</vt:i4>
      </vt:variant>
      <vt:variant>
        <vt:i4>0</vt:i4>
      </vt:variant>
      <vt:variant>
        <vt:i4>5</vt:i4>
      </vt:variant>
      <vt:variant>
        <vt:lpwstr>\\ca1isilon\grm\dlm90\specs\sp90\SP90_018_PGA_Landslide_Liquefaction.doc</vt:lpwstr>
      </vt:variant>
      <vt:variant>
        <vt:lpwstr/>
      </vt:variant>
      <vt:variant>
        <vt:i4>2686982</vt:i4>
      </vt:variant>
      <vt:variant>
        <vt:i4>39</vt:i4>
      </vt:variant>
      <vt:variant>
        <vt:i4>0</vt:i4>
      </vt:variant>
      <vt:variant>
        <vt:i4>5</vt:i4>
      </vt:variant>
      <vt:variant>
        <vt:lpwstr>\\Ca1isilon\grm-archive\dlm60\Specs\SP60\SP60_009_03.doc</vt:lpwstr>
      </vt:variant>
      <vt:variant>
        <vt:lpwstr/>
      </vt:variant>
      <vt:variant>
        <vt:i4>393318</vt:i4>
      </vt:variant>
      <vt:variant>
        <vt:i4>36</vt:i4>
      </vt:variant>
      <vt:variant>
        <vt:i4>0</vt:i4>
      </vt:variant>
      <vt:variant>
        <vt:i4>5</vt:i4>
      </vt:variant>
      <vt:variant>
        <vt:lpwstr>../../../../DLM90/Specs/SP90/SP90_017_Radius_To_No_Impact_Implementation_Improvement.doc</vt:lpwstr>
      </vt:variant>
      <vt:variant>
        <vt:lpwstr/>
      </vt:variant>
      <vt:variant>
        <vt:i4>8192036</vt:i4>
      </vt:variant>
      <vt:variant>
        <vt:i4>33</vt:i4>
      </vt:variant>
      <vt:variant>
        <vt:i4>0</vt:i4>
      </vt:variant>
      <vt:variant>
        <vt:i4>5</vt:i4>
      </vt:variant>
      <vt:variant>
        <vt:lpwstr>../../../../DLM90/Specs/SP90/SP90_016_Secondary_Modifiers_Bugs.doc</vt:lpwstr>
      </vt:variant>
      <vt:variant>
        <vt:lpwstr/>
      </vt:variant>
      <vt:variant>
        <vt:i4>983127</vt:i4>
      </vt:variant>
      <vt:variant>
        <vt:i4>30</vt:i4>
      </vt:variant>
      <vt:variant>
        <vt:i4>0</vt:i4>
      </vt:variant>
      <vt:variant>
        <vt:i4>5</vt:i4>
      </vt:variant>
      <vt:variant>
        <vt:lpwstr>../../../../DLM90/Specs/SP90/SP90_012_GeoHaz_for_AmericasEQ90.doc</vt:lpwstr>
      </vt:variant>
      <vt:variant>
        <vt:lpwstr/>
      </vt:variant>
      <vt:variant>
        <vt:i4>7143424</vt:i4>
      </vt:variant>
      <vt:variant>
        <vt:i4>27</vt:i4>
      </vt:variant>
      <vt:variant>
        <vt:i4>0</vt:i4>
      </vt:variant>
      <vt:variant>
        <vt:i4>5</vt:i4>
      </vt:variant>
      <vt:variant>
        <vt:lpwstr>../../../../DLM90/Specs/SP90/SP90_004_Atten_Specific_GM_CV.doc</vt:lpwstr>
      </vt:variant>
      <vt:variant>
        <vt:lpwstr/>
      </vt:variant>
      <vt:variant>
        <vt:i4>4522030</vt:i4>
      </vt:variant>
      <vt:variant>
        <vt:i4>24</vt:i4>
      </vt:variant>
      <vt:variant>
        <vt:i4>0</vt:i4>
      </vt:variant>
      <vt:variant>
        <vt:i4>5</vt:i4>
      </vt:variant>
      <vt:variant>
        <vt:lpwstr>../../../../DLM90/Specs/SP90/SP90_003_Near_Fault_MDR_Modification.doc</vt:lpwstr>
      </vt:variant>
      <vt:variant>
        <vt:lpwstr/>
      </vt:variant>
      <vt:variant>
        <vt:i4>393325</vt:i4>
      </vt:variant>
      <vt:variant>
        <vt:i4>21</vt:i4>
      </vt:variant>
      <vt:variant>
        <vt:i4>0</vt:i4>
      </vt:variant>
      <vt:variant>
        <vt:i4>5</vt:i4>
      </vt:variant>
      <vt:variant>
        <vt:lpwstr>../../../../DLM90/Specs/SP90/SP90_002_PLA_Scenario_EQ_implementation.doc</vt:lpwstr>
      </vt:variant>
      <vt:variant>
        <vt:lpwstr/>
      </vt:variant>
      <vt:variant>
        <vt:i4>458826</vt:i4>
      </vt:variant>
      <vt:variant>
        <vt:i4>18</vt:i4>
      </vt:variant>
      <vt:variant>
        <vt:i4>0</vt:i4>
      </vt:variant>
      <vt:variant>
        <vt:i4>5</vt:i4>
      </vt:variant>
      <vt:variant>
        <vt:lpwstr>../../../../DLM90/Specs/SP90/SP90_001_Update_EQ_Response_Spectrum_Implementation.docx</vt:lpwstr>
      </vt:variant>
      <vt:variant>
        <vt:lpwstr/>
      </vt:variant>
      <vt:variant>
        <vt:i4>6422551</vt:i4>
      </vt:variant>
      <vt:variant>
        <vt:i4>15</vt:i4>
      </vt:variant>
      <vt:variant>
        <vt:i4>0</vt:i4>
      </vt:variant>
      <vt:variant>
        <vt:i4>5</vt:i4>
      </vt:variant>
      <vt:variant>
        <vt:lpwstr>../../../../DLM90/Specs/SP90/SP90_010_Central_America_EQ_Model.doc</vt:lpwstr>
      </vt:variant>
      <vt:variant>
        <vt:lpwstr/>
      </vt:variant>
      <vt:variant>
        <vt:i4>524316</vt:i4>
      </vt:variant>
      <vt:variant>
        <vt:i4>12</vt:i4>
      </vt:variant>
      <vt:variant>
        <vt:i4>0</vt:i4>
      </vt:variant>
      <vt:variant>
        <vt:i4>5</vt:i4>
      </vt:variant>
      <vt:variant>
        <vt:lpwstr>../../../../DLM90/Specs/SP90/SP90_009_South America EQ Model.doc</vt:lpwstr>
      </vt:variant>
      <vt:variant>
        <vt:lpwstr/>
      </vt:variant>
      <vt:variant>
        <vt:i4>7995409</vt:i4>
      </vt:variant>
      <vt:variant>
        <vt:i4>9</vt:i4>
      </vt:variant>
      <vt:variant>
        <vt:i4>0</vt:i4>
      </vt:variant>
      <vt:variant>
        <vt:i4>5</vt:i4>
      </vt:variant>
      <vt:variant>
        <vt:lpwstr>../../../../DLM90/Specs/SP90/SP90_008_NA_EQ_general_implementation.doc</vt:lpwstr>
      </vt:variant>
      <vt:variant>
        <vt:lpwstr/>
      </vt:variant>
      <vt:variant>
        <vt:i4>393238</vt:i4>
      </vt:variant>
      <vt:variant>
        <vt:i4>6</vt:i4>
      </vt:variant>
      <vt:variant>
        <vt:i4>0</vt:i4>
      </vt:variant>
      <vt:variant>
        <vt:i4>5</vt:i4>
      </vt:variant>
      <vt:variant>
        <vt:lpwstr>../../../../DLM90/Specs/SP90/</vt:lpwstr>
      </vt:variant>
      <vt:variant>
        <vt:lpwstr/>
      </vt:variant>
      <vt:variant>
        <vt:i4>6881321</vt:i4>
      </vt:variant>
      <vt:variant>
        <vt:i4>3</vt:i4>
      </vt:variant>
      <vt:variant>
        <vt:i4>0</vt:i4>
      </vt:variant>
      <vt:variant>
        <vt:i4>5</vt:i4>
      </vt:variant>
      <vt:variant>
        <vt:lpwstr>Review Meeting Summary/External Review/NAEQ Model QA Test Plan Review_Signoff_20081031.doc</vt:lpwstr>
      </vt:variant>
      <vt:variant>
        <vt:lpwstr/>
      </vt:variant>
      <vt:variant>
        <vt:i4>6619239</vt:i4>
      </vt:variant>
      <vt:variant>
        <vt:i4>9</vt:i4>
      </vt:variant>
      <vt:variant>
        <vt:i4>0</vt:i4>
      </vt:variant>
      <vt:variant>
        <vt:i4>5</vt:i4>
      </vt:variant>
      <vt:variant>
        <vt:lpwstr>../../../../grmqa/GRMQA_Tools/MRI Generation Tool/2_MRI Generation Tool for Secondary Modifier Test</vt:lpwstr>
      </vt:variant>
      <vt:variant>
        <vt:lpwstr/>
      </vt:variant>
      <vt:variant>
        <vt:i4>1835099</vt:i4>
      </vt:variant>
      <vt:variant>
        <vt:i4>6</vt:i4>
      </vt:variant>
      <vt:variant>
        <vt:i4>0</vt:i4>
      </vt:variant>
      <vt:variant>
        <vt:i4>5</vt:i4>
      </vt:variant>
      <vt:variant>
        <vt:lpwstr>../../../GRMQA_Tools/MRI Generation Tool/3_MRI Generation Tool for IMAP Test</vt:lpwstr>
      </vt:variant>
      <vt:variant>
        <vt:lpwstr/>
      </vt:variant>
      <vt:variant>
        <vt:i4>7012464</vt:i4>
      </vt:variant>
      <vt:variant>
        <vt:i4>3</vt:i4>
      </vt:variant>
      <vt:variant>
        <vt:i4>0</vt:i4>
      </vt:variant>
      <vt:variant>
        <vt:i4>5</vt:i4>
      </vt:variant>
      <vt:variant>
        <vt:lpwstr>../../../GRMQA_Tools/HowTo_Documents/How to convert between lat long and VRGID</vt:lpwstr>
      </vt:variant>
      <vt:variant>
        <vt:lpwstr/>
      </vt:variant>
      <vt:variant>
        <vt:i4>2949236</vt:i4>
      </vt:variant>
      <vt:variant>
        <vt:i4>0</vt:i4>
      </vt:variant>
      <vt:variant>
        <vt:i4>0</vt:i4>
      </vt:variant>
      <vt:variant>
        <vt:i4>5</vt:i4>
      </vt:variant>
      <vt:variant>
        <vt:lpwstr>../../../GRMQA_Tools/MRI Generation Tool/1_Uniform MRI Generation Tool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Razavi</dc:creator>
  <cp:keywords/>
  <dc:description/>
  <cp:lastModifiedBy>Mohammad Razavi</cp:lastModifiedBy>
  <cp:revision>7</cp:revision>
  <cp:lastPrinted>2008-11-07T00:19:00Z</cp:lastPrinted>
  <dcterms:created xsi:type="dcterms:W3CDTF">2016-06-29T17:56:00Z</dcterms:created>
  <dcterms:modified xsi:type="dcterms:W3CDTF">2017-03-08T17:47:00Z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-838515217</vt:i4>
  </property>
  <property fmtid="{D5CDD505-2E9C-101B-9397-08002B2CF9AE}" pid="3" name="ContentTypeId">
    <vt:lpwstr>0x010100A036F870C234064F901149FB21348889</vt:lpwstr>
  </property>
</Properties>
</file>